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conformance="strict">
  <w:body>
    <w:p w14:paraId="34F3D28E" w14:textId="7F2E43FB" w:rsidR="009303D9" w:rsidRDefault="00175D41" w:rsidP="008B6524">
      <w:pPr>
        <w:pStyle w:val="Author"/>
        <w:spacing w:before="5pt" w:beforeAutospacing="1" w:after="5pt" w:afterAutospacing="1"/>
        <w:rPr>
          <w:sz w:val="16"/>
          <w:szCs w:val="16"/>
        </w:rPr>
      </w:pPr>
      <w:r w:rsidRPr="00175D41">
        <w:rPr>
          <w:rFonts w:eastAsia="MS Mincho"/>
          <w:kern w:val="48"/>
          <w:sz w:val="48"/>
          <w:szCs w:val="48"/>
        </w:rPr>
        <w:t xml:space="preserve">A </w:t>
      </w:r>
      <w:r w:rsidR="009D227F">
        <w:rPr>
          <w:rFonts w:eastAsia="MS Mincho"/>
          <w:kern w:val="48"/>
          <w:sz w:val="48"/>
          <w:szCs w:val="48"/>
        </w:rPr>
        <w:t>d</w:t>
      </w:r>
      <w:r w:rsidRPr="00175D41">
        <w:rPr>
          <w:rFonts w:eastAsia="MS Mincho"/>
          <w:kern w:val="48"/>
          <w:sz w:val="48"/>
          <w:szCs w:val="48"/>
        </w:rPr>
        <w:t xml:space="preserve">eep learning model with </w:t>
      </w:r>
      <w:commentRangeStart w:id="0"/>
      <w:commentRangeStart w:id="1"/>
      <w:r w:rsidRPr="00175D41">
        <w:rPr>
          <w:rFonts w:eastAsia="MS Mincho"/>
          <w:kern w:val="48"/>
          <w:sz w:val="48"/>
          <w:szCs w:val="48"/>
        </w:rPr>
        <w:t>CNN</w:t>
      </w:r>
      <w:commentRangeEnd w:id="0"/>
      <w:r w:rsidR="002E1517">
        <w:rPr>
          <w:rStyle w:val="a7"/>
          <w:noProof w:val="0"/>
        </w:rPr>
        <w:commentReference w:id="0"/>
      </w:r>
      <w:commentRangeEnd w:id="1"/>
      <w:r w:rsidR="00A324FB">
        <w:rPr>
          <w:rStyle w:val="a7"/>
          <w:noProof w:val="0"/>
        </w:rPr>
        <w:commentReference w:id="1"/>
      </w:r>
      <w:r w:rsidRPr="00175D41">
        <w:rPr>
          <w:rFonts w:eastAsia="MS Mincho"/>
          <w:kern w:val="48"/>
          <w:sz w:val="48"/>
          <w:szCs w:val="48"/>
        </w:rPr>
        <w:t xml:space="preserve"> for </w:t>
      </w:r>
      <w:r w:rsidR="009D227F">
        <w:rPr>
          <w:rFonts w:eastAsia="MS Mincho"/>
          <w:kern w:val="48"/>
          <w:sz w:val="48"/>
          <w:szCs w:val="48"/>
        </w:rPr>
        <w:t>d</w:t>
      </w:r>
      <w:r w:rsidRPr="00175D41">
        <w:rPr>
          <w:rFonts w:eastAsia="MS Mincho"/>
          <w:kern w:val="48"/>
          <w:sz w:val="48"/>
          <w:szCs w:val="48"/>
        </w:rPr>
        <w:t xml:space="preserve">etecting </w:t>
      </w:r>
      <w:r w:rsidR="009D227F">
        <w:rPr>
          <w:rFonts w:eastAsia="MS Mincho"/>
          <w:kern w:val="48"/>
          <w:sz w:val="48"/>
          <w:szCs w:val="48"/>
        </w:rPr>
        <w:t>MDD</w:t>
      </w:r>
      <w:r w:rsidRPr="00175D41">
        <w:rPr>
          <w:rFonts w:eastAsia="MS Mincho"/>
          <w:kern w:val="48"/>
          <w:sz w:val="48"/>
          <w:szCs w:val="48"/>
        </w:rPr>
        <w:t xml:space="preserve"> using band wave feature from EEG</w:t>
      </w:r>
    </w:p>
    <w:p w14:paraId="08E15374" w14:textId="77777777" w:rsidR="00D7522C" w:rsidRDefault="00D7522C" w:rsidP="003B4E04">
      <w:pPr>
        <w:pStyle w:val="Author"/>
        <w:spacing w:before="5pt" w:beforeAutospacing="1" w:after="5pt" w:afterAutospacing="1" w:line="6pt" w:lineRule="auto"/>
        <w:rPr>
          <w:sz w:val="16"/>
          <w:szCs w:val="16"/>
        </w:rPr>
      </w:pPr>
    </w:p>
    <w:p w14:paraId="474B2FA7"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10"/>
          <w:pgSz w:w="595.30pt" w:h="841.90pt" w:code="9"/>
          <w:pgMar w:top="27pt" w:right="44.65pt" w:bottom="72pt" w:left="44.65pt" w:header="36pt" w:footer="36pt" w:gutter="0pt"/>
          <w:cols w:space="36pt"/>
          <w:titlePg/>
          <w:docGrid w:linePitch="360"/>
        </w:sectPr>
      </w:pPr>
    </w:p>
    <w:p w14:paraId="2A700172" w14:textId="77777777" w:rsidR="00BD670B" w:rsidRDefault="00C80660" w:rsidP="00BD670B">
      <w:pPr>
        <w:pStyle w:val="Author"/>
        <w:spacing w:before="5pt" w:beforeAutospacing="1"/>
        <w:rPr>
          <w:sz w:val="18"/>
          <w:szCs w:val="18"/>
        </w:rPr>
      </w:pPr>
      <w:r>
        <w:rPr>
          <w:sz w:val="18"/>
          <w:szCs w:val="18"/>
        </w:rPr>
        <w:lastRenderedPageBreak/>
        <w:t>Min Kang</w:t>
      </w:r>
      <w:r w:rsidR="001A3B3D" w:rsidRPr="00F847A6">
        <w:rPr>
          <w:sz w:val="18"/>
          <w:szCs w:val="18"/>
        </w:rPr>
        <w:br/>
      </w:r>
      <w:r w:rsidRPr="00C80660">
        <w:rPr>
          <w:i/>
          <w:sz w:val="18"/>
          <w:szCs w:val="18"/>
        </w:rPr>
        <w:t>Department of Computer Engineering</w:t>
      </w:r>
      <w:r w:rsidR="00D72D06" w:rsidRPr="00F847A6">
        <w:rPr>
          <w:sz w:val="18"/>
          <w:szCs w:val="18"/>
        </w:rPr>
        <w:br/>
      </w:r>
      <w:r w:rsidRPr="00C80660">
        <w:rPr>
          <w:i/>
          <w:sz w:val="18"/>
          <w:szCs w:val="18"/>
        </w:rPr>
        <w:t>College of IT, Gachon University,</w:t>
      </w:r>
      <w:r w:rsidR="001A3B3D" w:rsidRPr="00F847A6">
        <w:rPr>
          <w:i/>
          <w:sz w:val="18"/>
          <w:szCs w:val="18"/>
        </w:rPr>
        <w:br/>
      </w:r>
      <w:r>
        <w:rPr>
          <w:sz w:val="18"/>
          <w:szCs w:val="18"/>
        </w:rPr>
        <w:t>Seongnam</w:t>
      </w:r>
      <w:r w:rsidRPr="00C80660">
        <w:rPr>
          <w:sz w:val="18"/>
          <w:szCs w:val="18"/>
        </w:rPr>
        <w:t>, Republic of Korea</w:t>
      </w:r>
      <w:r w:rsidR="001A3B3D" w:rsidRPr="00F847A6">
        <w:rPr>
          <w:sz w:val="18"/>
          <w:szCs w:val="18"/>
        </w:rPr>
        <w:br/>
      </w:r>
      <w:r>
        <w:rPr>
          <w:sz w:val="18"/>
          <w:szCs w:val="18"/>
        </w:rPr>
        <w:t>ark8846@gmail.com</w:t>
      </w:r>
    </w:p>
    <w:p w14:paraId="25F43BD9" w14:textId="77777777" w:rsidR="001A3B3D" w:rsidRPr="00F847A6" w:rsidRDefault="00BD670B" w:rsidP="007B6DDA">
      <w:pPr>
        <w:pStyle w:val="Author"/>
        <w:spacing w:before="5pt" w:beforeAutospacing="1"/>
        <w:rPr>
          <w:sz w:val="18"/>
          <w:szCs w:val="18"/>
        </w:rPr>
      </w:pPr>
      <w:r>
        <w:rPr>
          <w:sz w:val="18"/>
          <w:szCs w:val="18"/>
        </w:rPr>
        <w:br w:type="column"/>
      </w:r>
      <w:r w:rsidR="001A3B3D" w:rsidRPr="00F847A6">
        <w:rPr>
          <w:sz w:val="18"/>
          <w:szCs w:val="18"/>
        </w:rPr>
        <w:lastRenderedPageBreak/>
        <w:t>line 1: 2</w:t>
      </w:r>
      <w:r w:rsidR="001A3B3D" w:rsidRPr="00F847A6">
        <w:rPr>
          <w:sz w:val="18"/>
          <w:szCs w:val="18"/>
          <w:vertAlign w:val="superscript"/>
        </w:rPr>
        <w:t>nd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14:paraId="25A8A79C" w14:textId="6B21CF48" w:rsidR="001A3B3D" w:rsidRPr="00F847A6" w:rsidRDefault="00BD670B" w:rsidP="00447BB9">
      <w:pPr>
        <w:pStyle w:val="Author"/>
        <w:spacing w:before="5pt" w:beforeAutospacing="1"/>
        <w:rPr>
          <w:sz w:val="18"/>
          <w:szCs w:val="18"/>
        </w:rPr>
      </w:pPr>
      <w:r>
        <w:rPr>
          <w:sz w:val="18"/>
          <w:szCs w:val="18"/>
        </w:rPr>
        <w:br w:type="column"/>
      </w:r>
      <w:r w:rsidR="001A3B3D" w:rsidRPr="00F847A6">
        <w:rPr>
          <w:sz w:val="18"/>
          <w:szCs w:val="18"/>
        </w:rPr>
        <w:lastRenderedPageBreak/>
        <w:t>line 1: 3</w:t>
      </w:r>
      <w:r w:rsidR="001A3B3D" w:rsidRPr="00F847A6">
        <w:rPr>
          <w:sz w:val="18"/>
          <w:szCs w:val="18"/>
          <w:vertAlign w:val="superscript"/>
        </w:rPr>
        <w:t>rd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14:paraId="5232D2DA"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02CFE478"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lastRenderedPageBreak/>
        <w:br w:type="column"/>
      </w:r>
    </w:p>
    <w:p w14:paraId="7C7C78F3" w14:textId="08E27E97" w:rsidR="004D72B5" w:rsidRDefault="009303D9" w:rsidP="00972203">
      <w:pPr>
        <w:pStyle w:val="Abstract"/>
        <w:rPr>
          <w:i/>
          <w:iCs/>
        </w:rPr>
      </w:pPr>
      <w:r>
        <w:rPr>
          <w:i/>
          <w:iCs/>
        </w:rPr>
        <w:lastRenderedPageBreak/>
        <w:t>Abstract</w:t>
      </w:r>
      <w:r>
        <w:t>—</w:t>
      </w:r>
      <w:r w:rsidR="005B0344" w:rsidRPr="005B0344">
        <w:t xml:space="preserve">This electronic document is a “live” template and already defines the components of your paper [title, text, heads, etc.] in its style sheet. </w:t>
      </w:r>
      <w:r w:rsidR="005B0344" w:rsidRPr="0056610F">
        <w:t xml:space="preserve"> </w:t>
      </w:r>
      <w:r w:rsidR="00E7596C" w:rsidRPr="0056610F">
        <w:rPr>
          <w:i/>
        </w:rPr>
        <w:t>*</w:t>
      </w:r>
      <w:r w:rsidR="005B0344" w:rsidRPr="0056610F">
        <w:rPr>
          <w:i/>
        </w:rPr>
        <w:t>CRITICAL:  Do</w:t>
      </w:r>
      <w:r w:rsidR="005B0344" w:rsidRPr="0056610F">
        <w:rPr>
          <w:rFonts w:eastAsia="Times New Roman"/>
          <w:i/>
        </w:rPr>
        <w:t xml:space="preserve"> </w:t>
      </w:r>
      <w:r w:rsidR="005B0344" w:rsidRPr="0056610F">
        <w:rPr>
          <w:i/>
        </w:rPr>
        <w:t>Not</w:t>
      </w:r>
      <w:r w:rsidR="005B0344" w:rsidRPr="0056610F">
        <w:rPr>
          <w:rFonts w:eastAsia="Times New Roman"/>
          <w:i/>
        </w:rPr>
        <w:t xml:space="preserve"> </w:t>
      </w:r>
      <w:r w:rsidR="005B0344" w:rsidRPr="0056610F">
        <w:rPr>
          <w:i/>
        </w:rPr>
        <w:t>Use</w:t>
      </w:r>
      <w:r w:rsidR="005B0344" w:rsidRPr="0056610F">
        <w:rPr>
          <w:rFonts w:eastAsia="Times New Roman"/>
          <w:i/>
        </w:rPr>
        <w:t xml:space="preserve"> </w:t>
      </w:r>
      <w:r w:rsidR="005B0344" w:rsidRPr="0056610F">
        <w:rPr>
          <w:i/>
        </w:rPr>
        <w:t>Symbols,</w:t>
      </w:r>
      <w:r w:rsidR="005B0344" w:rsidRPr="0056610F">
        <w:rPr>
          <w:rFonts w:eastAsia="Times New Roman"/>
          <w:i/>
        </w:rPr>
        <w:t xml:space="preserve"> </w:t>
      </w:r>
      <w:r w:rsidR="005B0344" w:rsidRPr="0056610F">
        <w:rPr>
          <w:i/>
        </w:rPr>
        <w:t>Special</w:t>
      </w:r>
      <w:r w:rsidR="005B0344" w:rsidRPr="0056610F">
        <w:rPr>
          <w:rFonts w:eastAsia="Times New Roman"/>
          <w:i/>
        </w:rPr>
        <w:t xml:space="preserve"> </w:t>
      </w:r>
      <w:r w:rsidR="005B0344" w:rsidRPr="0056610F">
        <w:rPr>
          <w:i/>
        </w:rPr>
        <w:t>Characters,</w:t>
      </w:r>
      <w:r w:rsidR="005B0344" w:rsidRPr="0056610F">
        <w:rPr>
          <w:rFonts w:eastAsia="Times New Roman"/>
          <w:i/>
        </w:rPr>
        <w:t xml:space="preserve"> </w:t>
      </w:r>
      <w:r w:rsidR="00D7522C">
        <w:rPr>
          <w:rFonts w:eastAsia="Times New Roman"/>
          <w:i/>
        </w:rPr>
        <w:t xml:space="preserve">Footnotes, </w:t>
      </w:r>
      <w:r w:rsidR="005B0344" w:rsidRPr="0056610F">
        <w:rPr>
          <w:i/>
        </w:rPr>
        <w:t>or</w:t>
      </w:r>
      <w:r w:rsidR="005B0344" w:rsidRPr="0056610F">
        <w:rPr>
          <w:rFonts w:eastAsia="Times New Roman"/>
          <w:i/>
        </w:rPr>
        <w:t xml:space="preserve"> </w:t>
      </w:r>
      <w:r w:rsidR="005B0344" w:rsidRPr="0056610F">
        <w:rPr>
          <w:i/>
        </w:rPr>
        <w:t>Math</w:t>
      </w:r>
      <w:r w:rsidR="005B0344" w:rsidRPr="0056610F">
        <w:rPr>
          <w:rFonts w:eastAsia="Times New Roman"/>
          <w:i/>
        </w:rPr>
        <w:t xml:space="preserve"> </w:t>
      </w:r>
      <w:r w:rsidR="005B0344" w:rsidRPr="0056610F">
        <w:rPr>
          <w:i/>
        </w:rPr>
        <w:t>in</w:t>
      </w:r>
      <w:r w:rsidR="005B0344" w:rsidRPr="0056610F">
        <w:rPr>
          <w:rFonts w:eastAsia="Times New Roman"/>
          <w:i/>
        </w:rPr>
        <w:t xml:space="preserve"> Paper </w:t>
      </w:r>
      <w:r w:rsidR="005B0344" w:rsidRPr="0056610F">
        <w:rPr>
          <w:i/>
        </w:rPr>
        <w:t>Title</w:t>
      </w:r>
      <w:r w:rsidR="005B0344" w:rsidRPr="0056610F">
        <w:rPr>
          <w:rFonts w:eastAsia="Times New Roman"/>
          <w:i/>
        </w:rPr>
        <w:t xml:space="preserve"> o</w:t>
      </w:r>
      <w:r w:rsidR="005B0344" w:rsidRPr="0056610F">
        <w:rPr>
          <w:i/>
        </w:rPr>
        <w:t>r</w:t>
      </w:r>
      <w:r w:rsidR="005B0344" w:rsidRPr="0056610F">
        <w:rPr>
          <w:rFonts w:eastAsia="Times New Roman"/>
          <w:i/>
        </w:rPr>
        <w:t xml:space="preserve"> </w:t>
      </w:r>
      <w:r w:rsidR="005B0344" w:rsidRPr="0056610F">
        <w:rPr>
          <w:i/>
        </w:rPr>
        <w:t>Abstract</w:t>
      </w:r>
      <w:r w:rsidRPr="0056610F">
        <w:t xml:space="preserve">. </w:t>
      </w:r>
      <w:r w:rsidRPr="007C0308">
        <w:rPr>
          <w:iCs/>
        </w:rPr>
        <w:t>(</w:t>
      </w:r>
      <w:r w:rsidRPr="005B0344">
        <w:rPr>
          <w:b w:val="0"/>
          <w:i/>
          <w:iCs/>
        </w:rPr>
        <w:t>Abstract</w:t>
      </w:r>
      <w:r w:rsidRPr="007C0308">
        <w:rPr>
          <w:iCs/>
        </w:rPr>
        <w:t>)</w:t>
      </w:r>
    </w:p>
    <w:p w14:paraId="4E390CAC" w14:textId="77777777" w:rsidR="009303D9" w:rsidRPr="004D72B5" w:rsidRDefault="004D72B5" w:rsidP="00972203">
      <w:pPr>
        <w:pStyle w:val="Keywords"/>
      </w:pPr>
      <w:r w:rsidRPr="004D72B5">
        <w:t>Keywords—</w:t>
      </w:r>
      <w:r w:rsidR="009303D9" w:rsidRPr="004D72B5">
        <w:t>component</w:t>
      </w:r>
      <w:r w:rsidR="00D7522C">
        <w:t>,</w:t>
      </w:r>
      <w:r w:rsidR="009303D9" w:rsidRPr="004D72B5">
        <w:t xml:space="preserve"> formatting</w:t>
      </w:r>
      <w:r w:rsidR="00D7522C">
        <w:t>,</w:t>
      </w:r>
      <w:r w:rsidR="009303D9" w:rsidRPr="004D72B5">
        <w:t xml:space="preserve"> style</w:t>
      </w:r>
      <w:r w:rsidR="00D7522C">
        <w:t>,</w:t>
      </w:r>
      <w:r w:rsidR="009303D9" w:rsidRPr="004D72B5">
        <w:t xml:space="preserve"> styling</w:t>
      </w:r>
      <w:r w:rsidR="00D7522C">
        <w:t>,</w:t>
      </w:r>
      <w:r w:rsidR="009303D9" w:rsidRPr="004D72B5">
        <w:t xml:space="preserve"> insert (</w:t>
      </w:r>
      <w:r w:rsidR="009303D9" w:rsidRPr="005B0344">
        <w:rPr>
          <w:b w:val="0"/>
        </w:rPr>
        <w:t>key words</w:t>
      </w:r>
      <w:r w:rsidR="009303D9" w:rsidRPr="004D72B5">
        <w:t>)</w:t>
      </w:r>
    </w:p>
    <w:p w14:paraId="7DA7FFC4" w14:textId="77777777" w:rsidR="009303D9" w:rsidRPr="00D632BE" w:rsidRDefault="009303D9" w:rsidP="006B6B66">
      <w:pPr>
        <w:pStyle w:val="1"/>
      </w:pPr>
      <w:r w:rsidRPr="00D632BE">
        <w:t>Introduction (</w:t>
      </w:r>
      <w:r w:rsidR="005B0344" w:rsidRPr="00EA506F">
        <w:rPr>
          <w:rFonts w:eastAsia="MS Mincho"/>
          <w:i/>
        </w:rPr>
        <w:t>Heading 1</w:t>
      </w:r>
      <w:r w:rsidRPr="00D632BE">
        <w:t>)</w:t>
      </w:r>
    </w:p>
    <w:p w14:paraId="310C07E0" w14:textId="39BF48ED" w:rsidR="00C80660" w:rsidRPr="00C80660" w:rsidRDefault="00C80660" w:rsidP="00C80660">
      <w:pPr>
        <w:pStyle w:val="a6"/>
        <w:spacing w:before="0pt" w:beforeAutospacing="0" w:after="0pt" w:afterAutospacing="0"/>
        <w:jc w:val="both"/>
        <w:rPr>
          <w:rFonts w:ascii="HY신명조" w:eastAsia="HY신명조"/>
          <w:sz w:val="22"/>
        </w:rPr>
      </w:pPr>
      <w:r w:rsidRPr="00C80660">
        <w:rPr>
          <w:rFonts w:ascii="HY신명조" w:eastAsia="HY신명조" w:hAnsi="Arial" w:cs="Arial" w:hint="eastAsia"/>
          <w:color w:val="000000"/>
          <w:sz w:val="18"/>
          <w:szCs w:val="20"/>
        </w:rPr>
        <w:t>흔히 우울증이라고 부르는 주요 우울 장애는 기분, 생각, 행동 방식에 부정적인 영향을 미치는 심각한 질병이다. 이 정신적 문제는 정서적, 신체적 문제로 이어지며, 심한 경우 자살까지 이르게 된다. 미국 정신의학 협회에 따르면 매년 성인 15명 중 1명(6.7)에서 우울증이 발견되고, 6명 중 1명은 생애 중 우울증을 1번 이상 겪는다</w:t>
      </w:r>
      <w:proofErr w:type="gramStart"/>
      <w:r w:rsidRPr="00C80660">
        <w:rPr>
          <w:rFonts w:ascii="HY신명조" w:eastAsia="HY신명조" w:hAnsi="Arial" w:cs="Arial" w:hint="eastAsia"/>
          <w:color w:val="000000"/>
          <w:sz w:val="18"/>
          <w:szCs w:val="20"/>
        </w:rPr>
        <w:t>.</w:t>
      </w:r>
      <w:r w:rsidR="00DC0E09">
        <w:rPr>
          <w:rFonts w:ascii="HY신명조" w:eastAsia="HY신명조" w:hAnsi="Arial" w:cs="Arial"/>
          <w:color w:val="000000"/>
          <w:sz w:val="18"/>
          <w:szCs w:val="20"/>
        </w:rPr>
        <w:t>[</w:t>
      </w:r>
      <w:proofErr w:type="gramEnd"/>
      <w:r w:rsidR="00DC0E09">
        <w:rPr>
          <w:rFonts w:ascii="HY신명조" w:eastAsia="HY신명조" w:hAnsi="Arial" w:cs="Arial"/>
          <w:color w:val="000000"/>
          <w:sz w:val="18"/>
          <w:szCs w:val="20"/>
        </w:rPr>
        <w:t>1]</w:t>
      </w:r>
      <w:r w:rsidRPr="00C80660">
        <w:rPr>
          <w:rFonts w:ascii="HY신명조" w:eastAsia="HY신명조" w:hAnsi="Arial" w:cs="Arial" w:hint="eastAsia"/>
          <w:color w:val="000000"/>
          <w:sz w:val="18"/>
          <w:szCs w:val="20"/>
        </w:rPr>
        <w:t xml:space="preserve"> 우울증은 치료가 가능한 정신 질환으로, 심리 사회적인 치료나 항우울제의 적절한 처방이 이루어진다면 대다수가 치료 가능하다.</w:t>
      </w:r>
      <w:r w:rsidRPr="00C80660">
        <w:rPr>
          <w:rFonts w:ascii="HY신명조" w:eastAsia="HY신명조" w:hAnsi="Arial" w:cs="Arial" w:hint="eastAsia"/>
          <w:color w:val="000000"/>
          <w:sz w:val="18"/>
          <w:szCs w:val="20"/>
        </w:rPr>
        <w:t> </w:t>
      </w:r>
    </w:p>
    <w:p w14:paraId="3596F803" w14:textId="5EF7426F" w:rsidR="00C80660" w:rsidRPr="00C80660" w:rsidRDefault="00C80660" w:rsidP="00C80660">
      <w:pPr>
        <w:pStyle w:val="a6"/>
        <w:spacing w:before="0pt" w:beforeAutospacing="0" w:after="0pt" w:afterAutospacing="0"/>
        <w:jc w:val="both"/>
        <w:rPr>
          <w:rFonts w:ascii="HY신명조" w:eastAsia="HY신명조"/>
          <w:sz w:val="22"/>
        </w:rPr>
      </w:pPr>
      <w:r w:rsidRPr="00C80660">
        <w:rPr>
          <w:rFonts w:ascii="HY신명조" w:eastAsia="HY신명조" w:hAnsi="Arial" w:cs="Arial" w:hint="eastAsia"/>
          <w:color w:val="000000"/>
          <w:sz w:val="18"/>
          <w:szCs w:val="20"/>
        </w:rPr>
        <w:t xml:space="preserve">우울증 진단 방법으로 </w:t>
      </w:r>
      <w:commentRangeStart w:id="2"/>
      <w:commentRangeStart w:id="3"/>
      <w:r w:rsidRPr="00C80660">
        <w:rPr>
          <w:rFonts w:ascii="HY신명조" w:eastAsia="HY신명조" w:hAnsi="Arial" w:cs="Arial" w:hint="eastAsia"/>
          <w:color w:val="000000"/>
          <w:sz w:val="18"/>
          <w:szCs w:val="20"/>
        </w:rPr>
        <w:t xml:space="preserve">정신 장애 및 통계 </w:t>
      </w:r>
      <w:proofErr w:type="spellStart"/>
      <w:r w:rsidRPr="00C80660">
        <w:rPr>
          <w:rFonts w:ascii="HY신명조" w:eastAsia="HY신명조" w:hAnsi="Arial" w:cs="Arial" w:hint="eastAsia"/>
          <w:color w:val="000000"/>
          <w:sz w:val="18"/>
          <w:szCs w:val="20"/>
        </w:rPr>
        <w:t>메뉴얼인</w:t>
      </w:r>
      <w:proofErr w:type="spellEnd"/>
      <w:r w:rsidRPr="00C80660">
        <w:rPr>
          <w:rFonts w:ascii="HY신명조" w:eastAsia="HY신명조" w:hAnsi="Arial" w:cs="Arial" w:hint="eastAsia"/>
          <w:color w:val="000000"/>
          <w:sz w:val="18"/>
          <w:szCs w:val="20"/>
        </w:rPr>
        <w:t xml:space="preserve"> DSM-V</w:t>
      </w:r>
      <w:commentRangeEnd w:id="2"/>
      <w:r w:rsidR="002E1517">
        <w:rPr>
          <w:rStyle w:val="a7"/>
          <w:rFonts w:ascii="Times New Roman" w:eastAsia="SimSun" w:hAnsi="Times New Roman" w:cs="Times New Roman"/>
          <w:lang w:eastAsia="en-US"/>
        </w:rPr>
        <w:commentReference w:id="2"/>
      </w:r>
      <w:commentRangeEnd w:id="3"/>
      <w:r w:rsidR="00840350">
        <w:rPr>
          <w:rStyle w:val="a7"/>
          <w:rFonts w:ascii="Times New Roman" w:eastAsia="SimSun" w:hAnsi="Times New Roman" w:cs="Times New Roman"/>
          <w:lang w:eastAsia="en-US"/>
        </w:rPr>
        <w:commentReference w:id="3"/>
      </w:r>
      <w:r w:rsidR="00DC0E09">
        <w:rPr>
          <w:rFonts w:ascii="HY신명조" w:eastAsia="HY신명조" w:hAnsi="Arial" w:cs="Arial"/>
          <w:color w:val="000000"/>
          <w:sz w:val="18"/>
          <w:szCs w:val="20"/>
        </w:rPr>
        <w:t xml:space="preserve">[2] </w:t>
      </w:r>
      <w:r w:rsidRPr="00C80660">
        <w:rPr>
          <w:rFonts w:ascii="HY신명조" w:eastAsia="HY신명조" w:hAnsi="Arial" w:cs="Arial" w:hint="eastAsia"/>
          <w:color w:val="000000"/>
          <w:sz w:val="18"/>
          <w:szCs w:val="20"/>
        </w:rPr>
        <w:t xml:space="preserve">를 기반으로 정신의학과 의사와의 면담을 통해 진단 기준에 부합하는지 판단하는 방법과 자가우울척도검사, </w:t>
      </w:r>
      <w:commentRangeStart w:id="4"/>
      <w:commentRangeStart w:id="5"/>
      <w:r w:rsidRPr="00C80660">
        <w:rPr>
          <w:rFonts w:ascii="HY신명조" w:eastAsia="HY신명조" w:hAnsi="Arial" w:cs="Arial" w:hint="eastAsia"/>
          <w:color w:val="000000"/>
          <w:sz w:val="18"/>
          <w:szCs w:val="20"/>
        </w:rPr>
        <w:t xml:space="preserve">Beck </w:t>
      </w:r>
      <w:proofErr w:type="spellStart"/>
      <w:r w:rsidRPr="00C80660">
        <w:rPr>
          <w:rFonts w:ascii="HY신명조" w:eastAsia="HY신명조" w:hAnsi="Arial" w:cs="Arial" w:hint="eastAsia"/>
          <w:color w:val="000000"/>
          <w:sz w:val="18"/>
          <w:szCs w:val="20"/>
        </w:rPr>
        <w:t>우울척도</w:t>
      </w:r>
      <w:commentRangeEnd w:id="4"/>
      <w:proofErr w:type="spellEnd"/>
      <w:r w:rsidR="002E1517">
        <w:rPr>
          <w:rStyle w:val="a7"/>
          <w:rFonts w:ascii="Times New Roman" w:eastAsia="SimSun" w:hAnsi="Times New Roman" w:cs="Times New Roman"/>
          <w:lang w:eastAsia="en-US"/>
        </w:rPr>
        <w:commentReference w:id="4"/>
      </w:r>
      <w:commentRangeEnd w:id="5"/>
      <w:r w:rsidR="00840350">
        <w:rPr>
          <w:rStyle w:val="a7"/>
          <w:rFonts w:ascii="Times New Roman" w:eastAsia="SimSun" w:hAnsi="Times New Roman" w:cs="Times New Roman"/>
          <w:lang w:eastAsia="en-US"/>
        </w:rPr>
        <w:commentReference w:id="5"/>
      </w:r>
      <w:r w:rsidR="00AD7C80">
        <w:rPr>
          <w:rFonts w:ascii="HY신명조" w:eastAsia="HY신명조" w:hAnsi="Arial" w:cs="Arial" w:hint="eastAsia"/>
          <w:color w:val="000000"/>
          <w:sz w:val="18"/>
          <w:szCs w:val="20"/>
        </w:rPr>
        <w:t>[3]</w:t>
      </w:r>
      <w:r w:rsidRPr="00C80660">
        <w:rPr>
          <w:rFonts w:ascii="HY신명조" w:eastAsia="HY신명조" w:hAnsi="Arial" w:cs="Arial" w:hint="eastAsia"/>
          <w:color w:val="000000"/>
          <w:sz w:val="18"/>
          <w:szCs w:val="20"/>
        </w:rPr>
        <w:t xml:space="preserve">와 같은 설문에 기반한 방법이 있다. 두 방법 모두 인간의 주관적인 판단에 </w:t>
      </w:r>
      <w:proofErr w:type="spellStart"/>
      <w:r w:rsidRPr="00C80660">
        <w:rPr>
          <w:rFonts w:ascii="HY신명조" w:eastAsia="HY신명조" w:hAnsi="Arial" w:cs="Arial" w:hint="eastAsia"/>
          <w:color w:val="000000"/>
          <w:sz w:val="18"/>
          <w:szCs w:val="20"/>
        </w:rPr>
        <w:t>기조하여</w:t>
      </w:r>
      <w:proofErr w:type="spellEnd"/>
      <w:r w:rsidRPr="00C80660">
        <w:rPr>
          <w:rFonts w:ascii="HY신명조" w:eastAsia="HY신명조" w:hAnsi="Arial" w:cs="Arial" w:hint="eastAsia"/>
          <w:color w:val="000000"/>
          <w:sz w:val="18"/>
          <w:szCs w:val="20"/>
        </w:rPr>
        <w:t xml:space="preserve"> 진단이 내려지는 한계점이 있다. 그래서 EEG 신호와 같은 </w:t>
      </w:r>
      <w:proofErr w:type="spellStart"/>
      <w:r w:rsidRPr="00C80660">
        <w:rPr>
          <w:rFonts w:ascii="HY신명조" w:eastAsia="HY신명조" w:hAnsi="Arial" w:cs="Arial" w:hint="eastAsia"/>
          <w:color w:val="000000"/>
          <w:sz w:val="18"/>
          <w:szCs w:val="20"/>
        </w:rPr>
        <w:t>생리의학적</w:t>
      </w:r>
      <w:proofErr w:type="spellEnd"/>
      <w:r w:rsidRPr="00C80660">
        <w:rPr>
          <w:rFonts w:ascii="HY신명조" w:eastAsia="HY신명조" w:hAnsi="Arial" w:cs="Arial" w:hint="eastAsia"/>
          <w:color w:val="000000"/>
          <w:sz w:val="18"/>
          <w:szCs w:val="20"/>
        </w:rPr>
        <w:t xml:space="preserve"> 데이터를 기반으로 우울증을 진단하는 연구가 계속되고 있다.</w:t>
      </w:r>
      <w:r w:rsidRPr="00C80660">
        <w:rPr>
          <w:rFonts w:ascii="HY신명조" w:eastAsia="HY신명조" w:hAnsi="Arial" w:cs="Arial" w:hint="eastAsia"/>
          <w:color w:val="000000"/>
          <w:sz w:val="18"/>
          <w:szCs w:val="20"/>
        </w:rPr>
        <w:t> </w:t>
      </w:r>
    </w:p>
    <w:p w14:paraId="332A0B99" w14:textId="1DDDAFF7" w:rsidR="00840350" w:rsidRDefault="00C80660" w:rsidP="00C80660">
      <w:pPr>
        <w:pStyle w:val="a6"/>
        <w:spacing w:before="0pt" w:beforeAutospacing="0" w:after="0pt" w:afterAutospacing="0"/>
        <w:jc w:val="both"/>
        <w:rPr>
          <w:rFonts w:ascii="HY신명조" w:eastAsia="HY신명조" w:hAnsi="Arial" w:cs="Arial"/>
          <w:color w:val="000000"/>
          <w:sz w:val="18"/>
          <w:szCs w:val="20"/>
        </w:rPr>
      </w:pPr>
      <w:proofErr w:type="spellStart"/>
      <w:r w:rsidRPr="00C80660">
        <w:rPr>
          <w:rFonts w:ascii="HY신명조" w:eastAsia="HY신명조" w:hAnsi="Arial" w:cs="Arial" w:hint="eastAsia"/>
          <w:color w:val="000000"/>
          <w:sz w:val="18"/>
          <w:szCs w:val="20"/>
        </w:rPr>
        <w:t>Wajid</w:t>
      </w:r>
      <w:proofErr w:type="spellEnd"/>
      <w:r w:rsidRPr="00C80660">
        <w:rPr>
          <w:rFonts w:ascii="HY신명조" w:eastAsia="HY신명조" w:hAnsi="Arial" w:cs="Arial" w:hint="eastAsia"/>
          <w:color w:val="000000"/>
          <w:sz w:val="18"/>
          <w:szCs w:val="20"/>
        </w:rPr>
        <w:t xml:space="preserve"> </w:t>
      </w:r>
      <w:proofErr w:type="spellStart"/>
      <w:r w:rsidRPr="00C80660">
        <w:rPr>
          <w:rFonts w:ascii="HY신명조" w:eastAsia="HY신명조" w:hAnsi="Arial" w:cs="Arial" w:hint="eastAsia"/>
          <w:color w:val="000000"/>
          <w:sz w:val="18"/>
          <w:szCs w:val="20"/>
        </w:rPr>
        <w:t>muntaz</w:t>
      </w:r>
      <w:proofErr w:type="spellEnd"/>
      <w:r w:rsidRPr="00C80660">
        <w:rPr>
          <w:rFonts w:ascii="HY신명조" w:eastAsia="HY신명조" w:hAnsi="Arial" w:cs="Arial" w:hint="eastAsia"/>
          <w:color w:val="000000"/>
          <w:sz w:val="18"/>
          <w:szCs w:val="20"/>
        </w:rPr>
        <w:t xml:space="preserve">는 60명의 뇌파 신호로 </w:t>
      </w:r>
      <w:r w:rsidR="00AD7C80">
        <w:rPr>
          <w:rFonts w:ascii="HY신명조" w:eastAsia="HY신명조" w:hAnsi="Arial" w:cs="Arial" w:hint="eastAsia"/>
          <w:color w:val="000000"/>
          <w:sz w:val="18"/>
          <w:szCs w:val="20"/>
        </w:rPr>
        <w:t>우울증 환자를 분류하</w:t>
      </w:r>
      <w:r w:rsidRPr="00C80660">
        <w:rPr>
          <w:rFonts w:ascii="HY신명조" w:eastAsia="HY신명조" w:hAnsi="Arial" w:cs="Arial" w:hint="eastAsia"/>
          <w:color w:val="000000"/>
          <w:sz w:val="18"/>
          <w:szCs w:val="20"/>
        </w:rPr>
        <w:t xml:space="preserve">는 </w:t>
      </w:r>
      <w:proofErr w:type="spellStart"/>
      <w:r w:rsidRPr="00C80660">
        <w:rPr>
          <w:rFonts w:ascii="HY신명조" w:eastAsia="HY신명조" w:hAnsi="Arial" w:cs="Arial" w:hint="eastAsia"/>
          <w:color w:val="000000"/>
          <w:sz w:val="18"/>
          <w:szCs w:val="20"/>
        </w:rPr>
        <w:t>머신러닝</w:t>
      </w:r>
      <w:proofErr w:type="spellEnd"/>
      <w:r w:rsidRPr="00C80660">
        <w:rPr>
          <w:rFonts w:ascii="HY신명조" w:eastAsia="HY신명조" w:hAnsi="Arial" w:cs="Arial" w:hint="eastAsia"/>
          <w:color w:val="000000"/>
          <w:sz w:val="18"/>
          <w:szCs w:val="20"/>
        </w:rPr>
        <w:t xml:space="preserve"> 모델을 제안하였고</w:t>
      </w:r>
      <w:r w:rsidR="00AD6720">
        <w:rPr>
          <w:rFonts w:ascii="HY신명조" w:eastAsia="HY신명조" w:hAnsi="Arial" w:cs="Arial" w:hint="eastAsia"/>
          <w:color w:val="000000"/>
          <w:sz w:val="18"/>
          <w:szCs w:val="20"/>
        </w:rPr>
        <w:t>[</w:t>
      </w:r>
      <w:r w:rsidR="00AD6720">
        <w:rPr>
          <w:rFonts w:ascii="HY신명조" w:eastAsia="HY신명조" w:hAnsi="Arial" w:cs="Arial"/>
          <w:color w:val="000000"/>
          <w:sz w:val="18"/>
          <w:szCs w:val="20"/>
        </w:rPr>
        <w:t>4</w:t>
      </w:r>
      <w:r w:rsidR="00AD6720">
        <w:rPr>
          <w:rFonts w:ascii="HY신명조" w:eastAsia="HY신명조" w:hAnsi="Arial" w:cs="Arial" w:hint="eastAsia"/>
          <w:color w:val="000000"/>
          <w:sz w:val="18"/>
          <w:szCs w:val="20"/>
        </w:rPr>
        <w:t>]</w:t>
      </w:r>
      <w:r w:rsidRPr="00C80660">
        <w:rPr>
          <w:rFonts w:ascii="HY신명조" w:eastAsia="HY신명조" w:hAnsi="Arial" w:cs="Arial" w:hint="eastAsia"/>
          <w:color w:val="000000"/>
          <w:sz w:val="18"/>
          <w:szCs w:val="20"/>
        </w:rPr>
        <w:t xml:space="preserve">, 동 </w:t>
      </w:r>
      <w:commentRangeStart w:id="6"/>
      <w:commentRangeStart w:id="7"/>
      <w:r w:rsidRPr="00C80660">
        <w:rPr>
          <w:rFonts w:ascii="HY신명조" w:eastAsia="HY신명조" w:hAnsi="Arial" w:cs="Arial" w:hint="eastAsia"/>
          <w:color w:val="000000"/>
          <w:sz w:val="18"/>
          <w:szCs w:val="20"/>
        </w:rPr>
        <w:t>저자의 [</w:t>
      </w:r>
      <w:r w:rsidR="00AD6720">
        <w:rPr>
          <w:rFonts w:ascii="HY신명조" w:eastAsia="HY신명조" w:hAnsi="Arial" w:cs="Arial"/>
          <w:color w:val="000000"/>
          <w:sz w:val="18"/>
          <w:szCs w:val="20"/>
        </w:rPr>
        <w:t>5</w:t>
      </w:r>
      <w:r w:rsidRPr="00C80660">
        <w:rPr>
          <w:rFonts w:ascii="HY신명조" w:eastAsia="HY신명조" w:hAnsi="Arial" w:cs="Arial" w:hint="eastAsia"/>
          <w:color w:val="000000"/>
          <w:sz w:val="18"/>
          <w:szCs w:val="20"/>
        </w:rPr>
        <w:t xml:space="preserve">] 는 동일한 데이터를 바탕으로, Con1d 신경망 모델과 con1d + LSTM 모델을 사용한 </w:t>
      </w:r>
      <w:proofErr w:type="spellStart"/>
      <w:r w:rsidRPr="00C80660">
        <w:rPr>
          <w:rFonts w:ascii="HY신명조" w:eastAsia="HY신명조" w:hAnsi="Arial" w:cs="Arial" w:hint="eastAsia"/>
          <w:color w:val="000000"/>
          <w:sz w:val="18"/>
          <w:szCs w:val="20"/>
        </w:rPr>
        <w:t>딥러닝</w:t>
      </w:r>
      <w:proofErr w:type="spellEnd"/>
      <w:r w:rsidRPr="00C80660">
        <w:rPr>
          <w:rFonts w:ascii="HY신명조" w:eastAsia="HY신명조" w:hAnsi="Arial" w:cs="Arial" w:hint="eastAsia"/>
          <w:color w:val="000000"/>
          <w:sz w:val="18"/>
          <w:szCs w:val="20"/>
        </w:rPr>
        <w:t xml:space="preserve"> 프레임워크를 제시하였다. [</w:t>
      </w:r>
      <w:r w:rsidR="00AD6720">
        <w:rPr>
          <w:rFonts w:ascii="HY신명조" w:eastAsia="HY신명조" w:hAnsi="Arial" w:cs="Arial"/>
          <w:color w:val="000000"/>
          <w:sz w:val="18"/>
          <w:szCs w:val="20"/>
        </w:rPr>
        <w:t>6</w:t>
      </w:r>
      <w:r w:rsidRPr="00C80660">
        <w:rPr>
          <w:rFonts w:ascii="HY신명조" w:eastAsia="HY신명조" w:hAnsi="Arial" w:cs="Arial" w:hint="eastAsia"/>
          <w:color w:val="000000"/>
          <w:sz w:val="18"/>
          <w:szCs w:val="20"/>
        </w:rPr>
        <w:t xml:space="preserve">]는 EEG 신호 바탕으로 Alpha Power와 Theta </w:t>
      </w:r>
      <w:proofErr w:type="spellStart"/>
      <w:r w:rsidRPr="00C80660">
        <w:rPr>
          <w:rFonts w:ascii="HY신명조" w:eastAsia="HY신명조" w:hAnsi="Arial" w:cs="Arial" w:hint="eastAsia"/>
          <w:color w:val="000000"/>
          <w:sz w:val="18"/>
          <w:szCs w:val="20"/>
        </w:rPr>
        <w:t>Asymmerty</w:t>
      </w:r>
      <w:proofErr w:type="spellEnd"/>
      <w:r w:rsidRPr="00C80660">
        <w:rPr>
          <w:rFonts w:ascii="HY신명조" w:eastAsia="HY신명조" w:hAnsi="Arial" w:cs="Arial" w:hint="eastAsia"/>
          <w:color w:val="000000"/>
          <w:sz w:val="18"/>
          <w:szCs w:val="20"/>
        </w:rPr>
        <w:t xml:space="preserve"> 를 사용한 </w:t>
      </w:r>
      <w:proofErr w:type="spellStart"/>
      <w:r w:rsidRPr="00C80660">
        <w:rPr>
          <w:rFonts w:ascii="HY신명조" w:eastAsia="HY신명조" w:hAnsi="Arial" w:cs="Arial" w:hint="eastAsia"/>
          <w:color w:val="000000"/>
          <w:sz w:val="18"/>
          <w:szCs w:val="20"/>
        </w:rPr>
        <w:t>머신러닝</w:t>
      </w:r>
      <w:proofErr w:type="spellEnd"/>
      <w:r w:rsidRPr="00C80660">
        <w:rPr>
          <w:rFonts w:ascii="HY신명조" w:eastAsia="HY신명조" w:hAnsi="Arial" w:cs="Arial" w:hint="eastAsia"/>
          <w:color w:val="000000"/>
          <w:sz w:val="18"/>
          <w:szCs w:val="20"/>
        </w:rPr>
        <w:t xml:space="preserve"> 모델을 제안하였다. [</w:t>
      </w:r>
      <w:r w:rsidR="00AD6720">
        <w:rPr>
          <w:rFonts w:ascii="HY신명조" w:eastAsia="HY신명조" w:hAnsi="Arial" w:cs="Arial"/>
          <w:color w:val="000000"/>
          <w:sz w:val="18"/>
          <w:szCs w:val="20"/>
        </w:rPr>
        <w:t>7</w:t>
      </w:r>
      <w:r w:rsidRPr="00C80660">
        <w:rPr>
          <w:rFonts w:ascii="HY신명조" w:eastAsia="HY신명조" w:hAnsi="Arial" w:cs="Arial" w:hint="eastAsia"/>
          <w:color w:val="000000"/>
          <w:sz w:val="18"/>
          <w:szCs w:val="20"/>
        </w:rPr>
        <w:t xml:space="preserve">]는 동일 데이터셋으로 선형 </w:t>
      </w:r>
      <w:proofErr w:type="spellStart"/>
      <w:r w:rsidRPr="00C80660">
        <w:rPr>
          <w:rFonts w:ascii="HY신명조" w:eastAsia="HY신명조" w:hAnsi="Arial" w:cs="Arial" w:hint="eastAsia"/>
          <w:color w:val="000000"/>
          <w:sz w:val="18"/>
          <w:szCs w:val="20"/>
        </w:rPr>
        <w:t>피쳐와</w:t>
      </w:r>
      <w:proofErr w:type="spellEnd"/>
      <w:r w:rsidRPr="00C80660">
        <w:rPr>
          <w:rFonts w:ascii="HY신명조" w:eastAsia="HY신명조" w:hAnsi="Arial" w:cs="Arial" w:hint="eastAsia"/>
          <w:color w:val="000000"/>
          <w:sz w:val="18"/>
          <w:szCs w:val="20"/>
        </w:rPr>
        <w:t xml:space="preserve"> 비선형 </w:t>
      </w:r>
      <w:proofErr w:type="spellStart"/>
      <w:r w:rsidRPr="00C80660">
        <w:rPr>
          <w:rFonts w:ascii="HY신명조" w:eastAsia="HY신명조" w:hAnsi="Arial" w:cs="Arial" w:hint="eastAsia"/>
          <w:color w:val="000000"/>
          <w:sz w:val="18"/>
          <w:szCs w:val="20"/>
        </w:rPr>
        <w:t>피쳐를</w:t>
      </w:r>
      <w:proofErr w:type="spellEnd"/>
      <w:r w:rsidRPr="00C80660">
        <w:rPr>
          <w:rFonts w:ascii="HY신명조" w:eastAsia="HY신명조" w:hAnsi="Arial" w:cs="Arial" w:hint="eastAsia"/>
          <w:color w:val="000000"/>
          <w:sz w:val="18"/>
          <w:szCs w:val="20"/>
        </w:rPr>
        <w:t xml:space="preserve"> 추출하여 </w:t>
      </w:r>
      <w:proofErr w:type="spellStart"/>
      <w:r w:rsidRPr="00C80660">
        <w:rPr>
          <w:rFonts w:ascii="HY신명조" w:eastAsia="HY신명조" w:hAnsi="Arial" w:cs="Arial" w:hint="eastAsia"/>
          <w:color w:val="000000"/>
          <w:sz w:val="18"/>
          <w:szCs w:val="20"/>
        </w:rPr>
        <w:t>딥러닝</w:t>
      </w:r>
      <w:proofErr w:type="spellEnd"/>
      <w:r w:rsidRPr="00C80660">
        <w:rPr>
          <w:rFonts w:ascii="HY신명조" w:eastAsia="HY신명조" w:hAnsi="Arial" w:cs="Arial" w:hint="eastAsia"/>
          <w:color w:val="000000"/>
          <w:sz w:val="18"/>
          <w:szCs w:val="20"/>
        </w:rPr>
        <w:t xml:space="preserve"> 모델에 학습시켜 93%의 정확도를 얻었다.</w:t>
      </w:r>
      <w:r w:rsidRPr="00C80660">
        <w:rPr>
          <w:rFonts w:ascii="HY신명조" w:eastAsia="HY신명조" w:hAnsi="Arial" w:cs="Arial" w:hint="eastAsia"/>
          <w:color w:val="000000"/>
          <w:sz w:val="18"/>
          <w:szCs w:val="20"/>
        </w:rPr>
        <w:t> </w:t>
      </w:r>
      <w:commentRangeEnd w:id="6"/>
      <w:r w:rsidR="002E1517">
        <w:rPr>
          <w:rStyle w:val="a7"/>
          <w:rFonts w:ascii="Times New Roman" w:eastAsia="SimSun" w:hAnsi="Times New Roman" w:cs="Times New Roman"/>
          <w:lang w:eastAsia="en-US"/>
        </w:rPr>
        <w:commentReference w:id="6"/>
      </w:r>
      <w:commentRangeEnd w:id="7"/>
      <w:r w:rsidR="001F7C8D">
        <w:rPr>
          <w:rStyle w:val="a7"/>
          <w:rFonts w:ascii="Times New Roman" w:eastAsia="SimSun" w:hAnsi="Times New Roman" w:cs="Times New Roman"/>
          <w:lang w:eastAsia="en-US"/>
        </w:rPr>
        <w:commentReference w:id="7"/>
      </w:r>
    </w:p>
    <w:p w14:paraId="79C5666E" w14:textId="77777777" w:rsidR="00C80660" w:rsidRPr="00C80660" w:rsidRDefault="00C80660" w:rsidP="00C80660">
      <w:pPr>
        <w:pStyle w:val="a6"/>
        <w:spacing w:before="0pt" w:beforeAutospacing="0" w:after="0pt" w:afterAutospacing="0"/>
        <w:jc w:val="both"/>
        <w:rPr>
          <w:rFonts w:ascii="HY신명조" w:eastAsia="HY신명조"/>
          <w:sz w:val="22"/>
        </w:rPr>
      </w:pPr>
      <w:r w:rsidRPr="00C80660">
        <w:rPr>
          <w:rFonts w:ascii="HY신명조" w:eastAsia="HY신명조" w:hAnsi="Arial" w:cs="Arial" w:hint="eastAsia"/>
          <w:color w:val="000000"/>
          <w:sz w:val="18"/>
          <w:szCs w:val="20"/>
        </w:rPr>
        <w:t xml:space="preserve">본 연구에서는 정상인과 MDD 환자의 뇌파 데이터를 4개의 </w:t>
      </w:r>
      <w:proofErr w:type="spellStart"/>
      <w:r w:rsidRPr="00C80660">
        <w:rPr>
          <w:rFonts w:ascii="HY신명조" w:eastAsia="HY신명조" w:hAnsi="Arial" w:cs="Arial" w:hint="eastAsia"/>
          <w:color w:val="000000"/>
          <w:sz w:val="18"/>
          <w:szCs w:val="20"/>
        </w:rPr>
        <w:t>대역대로</w:t>
      </w:r>
      <w:proofErr w:type="spellEnd"/>
      <w:r w:rsidRPr="00C80660">
        <w:rPr>
          <w:rFonts w:ascii="HY신명조" w:eastAsia="HY신명조" w:hAnsi="Arial" w:cs="Arial" w:hint="eastAsia"/>
          <w:color w:val="000000"/>
          <w:sz w:val="18"/>
          <w:szCs w:val="20"/>
        </w:rPr>
        <w:t xml:space="preserve"> 분리하고 이를 Conv2D 기반의 </w:t>
      </w:r>
      <w:proofErr w:type="spellStart"/>
      <w:r w:rsidRPr="00C80660">
        <w:rPr>
          <w:rFonts w:ascii="HY신명조" w:eastAsia="HY신명조" w:hAnsi="Arial" w:cs="Arial" w:hint="eastAsia"/>
          <w:color w:val="000000"/>
          <w:sz w:val="18"/>
          <w:szCs w:val="20"/>
        </w:rPr>
        <w:t>딥러닝</w:t>
      </w:r>
      <w:proofErr w:type="spellEnd"/>
      <w:r w:rsidRPr="00C80660">
        <w:rPr>
          <w:rFonts w:ascii="HY신명조" w:eastAsia="HY신명조" w:hAnsi="Arial" w:cs="Arial" w:hint="eastAsia"/>
          <w:color w:val="000000"/>
          <w:sz w:val="18"/>
          <w:szCs w:val="20"/>
        </w:rPr>
        <w:t xml:space="preserve"> 모델에 적용함으로써 우울증 환자를 검출해내는 우울증 환자 예측 시스템을 제안한다.</w:t>
      </w:r>
      <w:r w:rsidRPr="00C80660">
        <w:rPr>
          <w:rFonts w:ascii="HY신명조" w:eastAsia="HY신명조" w:hAnsi="Arial" w:cs="Arial" w:hint="eastAsia"/>
          <w:color w:val="000000"/>
          <w:sz w:val="18"/>
          <w:szCs w:val="20"/>
        </w:rPr>
        <w:t> </w:t>
      </w:r>
    </w:p>
    <w:p w14:paraId="24F7879E" w14:textId="77777777" w:rsidR="009303D9" w:rsidRDefault="00C80660" w:rsidP="006B6B66">
      <w:pPr>
        <w:pStyle w:val="1"/>
        <w:rPr>
          <w:rFonts w:ascii="바탕체" w:eastAsia="바탕체" w:hAnsi="바탕체" w:cs="바탕체"/>
          <w:lang w:eastAsia="ko-KR"/>
        </w:rPr>
      </w:pPr>
      <w:r>
        <w:rPr>
          <w:rFonts w:ascii="바탕체" w:eastAsia="바탕체" w:hAnsi="바탕체" w:cs="바탕체" w:hint="eastAsia"/>
          <w:lang w:eastAsia="ko-KR"/>
        </w:rPr>
        <w:t>Method</w:t>
      </w:r>
    </w:p>
    <w:p w14:paraId="471A8367" w14:textId="599F35B8" w:rsidR="00C80660" w:rsidRPr="00840350" w:rsidRDefault="00C80660" w:rsidP="001610A6">
      <w:pPr>
        <w:pStyle w:val="a6"/>
        <w:spacing w:before="0pt" w:beforeAutospacing="0" w:after="0pt" w:afterAutospacing="0"/>
        <w:jc w:val="both"/>
        <w:rPr>
          <w:rFonts w:ascii="HY신명조" w:eastAsia="HY신명조" w:hAnsi="바탕" w:cs="바탕"/>
          <w:spacing w:val="-1"/>
          <w:sz w:val="18"/>
          <w:szCs w:val="20"/>
          <w:lang w:val="x-none" w:eastAsia="x-none"/>
        </w:rPr>
      </w:pPr>
      <w:commentRangeStart w:id="8"/>
      <w:commentRangeStart w:id="9"/>
      <w:r w:rsidRPr="00840350">
        <w:rPr>
          <w:rFonts w:ascii="HY신명조" w:eastAsia="HY신명조" w:hAnsi="바탕" w:cs="바탕" w:hint="eastAsia"/>
          <w:spacing w:val="-1"/>
          <w:sz w:val="18"/>
          <w:szCs w:val="20"/>
          <w:lang w:val="x-none" w:eastAsia="x-none"/>
        </w:rPr>
        <w:t xml:space="preserve">그림 1은 우울증 </w:t>
      </w:r>
      <w:proofErr w:type="spellStart"/>
      <w:r w:rsidRPr="00840350">
        <w:rPr>
          <w:rFonts w:ascii="HY신명조" w:eastAsia="HY신명조" w:hAnsi="바탕" w:cs="바탕" w:hint="eastAsia"/>
          <w:spacing w:val="-1"/>
          <w:sz w:val="18"/>
          <w:szCs w:val="20"/>
          <w:lang w:val="x-none" w:eastAsia="x-none"/>
        </w:rPr>
        <w:t>환자</w:t>
      </w:r>
      <w:proofErr w:type="spellEnd"/>
      <w:r w:rsidRPr="00840350">
        <w:rPr>
          <w:rFonts w:ascii="HY신명조" w:eastAsia="HY신명조" w:hAnsi="바탕" w:cs="바탕" w:hint="eastAsia"/>
          <w:spacing w:val="-1"/>
          <w:sz w:val="18"/>
          <w:szCs w:val="20"/>
          <w:lang w:val="x-none" w:eastAsia="x-none"/>
        </w:rPr>
        <w:t xml:space="preserve"> </w:t>
      </w:r>
      <w:proofErr w:type="spellStart"/>
      <w:r w:rsidRPr="00840350">
        <w:rPr>
          <w:rFonts w:ascii="HY신명조" w:eastAsia="HY신명조" w:hAnsi="바탕" w:cs="바탕" w:hint="eastAsia"/>
          <w:spacing w:val="-1"/>
          <w:sz w:val="18"/>
          <w:szCs w:val="20"/>
          <w:lang w:val="x-none" w:eastAsia="x-none"/>
        </w:rPr>
        <w:t>예측을</w:t>
      </w:r>
      <w:proofErr w:type="spellEnd"/>
      <w:r w:rsidRPr="00840350">
        <w:rPr>
          <w:rFonts w:ascii="HY신명조" w:eastAsia="HY신명조" w:hAnsi="바탕" w:cs="바탕" w:hint="eastAsia"/>
          <w:spacing w:val="-1"/>
          <w:sz w:val="18"/>
          <w:szCs w:val="20"/>
          <w:lang w:val="x-none" w:eastAsia="x-none"/>
        </w:rPr>
        <w:t xml:space="preserve"> </w:t>
      </w:r>
      <w:proofErr w:type="spellStart"/>
      <w:r w:rsidRPr="00840350">
        <w:rPr>
          <w:rFonts w:ascii="HY신명조" w:eastAsia="HY신명조" w:hAnsi="바탕" w:cs="바탕" w:hint="eastAsia"/>
          <w:spacing w:val="-1"/>
          <w:sz w:val="18"/>
          <w:szCs w:val="20"/>
          <w:lang w:val="x-none" w:eastAsia="x-none"/>
        </w:rPr>
        <w:t>위한</w:t>
      </w:r>
      <w:proofErr w:type="spellEnd"/>
      <w:r w:rsidRPr="00840350">
        <w:rPr>
          <w:rFonts w:ascii="HY신명조" w:eastAsia="HY신명조" w:hAnsi="바탕" w:cs="바탕" w:hint="eastAsia"/>
          <w:spacing w:val="-1"/>
          <w:sz w:val="18"/>
          <w:szCs w:val="20"/>
          <w:lang w:val="x-none" w:eastAsia="x-none"/>
        </w:rPr>
        <w:t xml:space="preserve"> </w:t>
      </w:r>
      <w:proofErr w:type="spellStart"/>
      <w:r w:rsidRPr="00840350">
        <w:rPr>
          <w:rFonts w:ascii="HY신명조" w:eastAsia="HY신명조" w:hAnsi="바탕" w:cs="바탕" w:hint="eastAsia"/>
          <w:spacing w:val="-1"/>
          <w:sz w:val="18"/>
          <w:szCs w:val="20"/>
          <w:lang w:val="x-none" w:eastAsia="x-none"/>
        </w:rPr>
        <w:t>딥러닝</w:t>
      </w:r>
      <w:proofErr w:type="spellEnd"/>
      <w:r w:rsidRPr="00840350">
        <w:rPr>
          <w:rFonts w:ascii="HY신명조" w:eastAsia="HY신명조" w:hAnsi="바탕" w:cs="바탕" w:hint="eastAsia"/>
          <w:spacing w:val="-1"/>
          <w:sz w:val="18"/>
          <w:szCs w:val="20"/>
          <w:lang w:val="x-none" w:eastAsia="x-none"/>
        </w:rPr>
        <w:t xml:space="preserve"> </w:t>
      </w:r>
      <w:proofErr w:type="spellStart"/>
      <w:r w:rsidRPr="00840350">
        <w:rPr>
          <w:rFonts w:ascii="HY신명조" w:eastAsia="HY신명조" w:hAnsi="바탕" w:cs="바탕" w:hint="eastAsia"/>
          <w:spacing w:val="-1"/>
          <w:sz w:val="18"/>
          <w:szCs w:val="20"/>
          <w:lang w:val="x-none" w:eastAsia="x-none"/>
        </w:rPr>
        <w:t>모델의</w:t>
      </w:r>
      <w:proofErr w:type="spellEnd"/>
      <w:r w:rsidRPr="00840350">
        <w:rPr>
          <w:rFonts w:ascii="HY신명조" w:eastAsia="HY신명조" w:hAnsi="바탕" w:cs="바탕" w:hint="eastAsia"/>
          <w:spacing w:val="-1"/>
          <w:sz w:val="18"/>
          <w:szCs w:val="20"/>
          <w:lang w:val="x-none" w:eastAsia="x-none"/>
        </w:rPr>
        <w:t xml:space="preserve"> </w:t>
      </w:r>
      <w:proofErr w:type="spellStart"/>
      <w:r w:rsidRPr="00840350">
        <w:rPr>
          <w:rFonts w:ascii="HY신명조" w:eastAsia="HY신명조" w:hAnsi="바탕" w:cs="바탕" w:hint="eastAsia"/>
          <w:spacing w:val="-1"/>
          <w:sz w:val="18"/>
          <w:szCs w:val="20"/>
          <w:lang w:val="x-none" w:eastAsia="x-none"/>
        </w:rPr>
        <w:t>구조</w:t>
      </w:r>
      <w:r w:rsidR="001610A6" w:rsidRPr="00840350">
        <w:rPr>
          <w:rFonts w:ascii="HY신명조" w:eastAsia="HY신명조" w:hAnsi="바탕" w:cs="바탕" w:hint="eastAsia"/>
          <w:spacing w:val="-1"/>
          <w:sz w:val="18"/>
          <w:szCs w:val="20"/>
          <w:lang w:val="x-none" w:eastAsia="x-none"/>
        </w:rPr>
        <w:t>도</w:t>
      </w:r>
      <w:r w:rsidRPr="00840350">
        <w:rPr>
          <w:rFonts w:ascii="HY신명조" w:eastAsia="HY신명조" w:hAnsi="바탕" w:cs="바탕" w:hint="eastAsia"/>
          <w:spacing w:val="-1"/>
          <w:sz w:val="18"/>
          <w:szCs w:val="20"/>
          <w:lang w:val="x-none" w:eastAsia="x-none"/>
        </w:rPr>
        <w:t>이다</w:t>
      </w:r>
      <w:proofErr w:type="spellEnd"/>
      <w:r w:rsidRPr="00840350">
        <w:rPr>
          <w:rFonts w:ascii="HY신명조" w:eastAsia="HY신명조" w:hAnsi="바탕" w:cs="바탕" w:hint="eastAsia"/>
          <w:spacing w:val="-1"/>
          <w:sz w:val="18"/>
          <w:szCs w:val="20"/>
          <w:lang w:val="x-none" w:eastAsia="x-none"/>
        </w:rPr>
        <w:t xml:space="preserve">. </w:t>
      </w:r>
      <w:r w:rsidR="00840350">
        <w:rPr>
          <w:rFonts w:ascii="HY신명조" w:eastAsia="HY신명조" w:hAnsi="바탕" w:cs="바탕" w:hint="eastAsia"/>
          <w:spacing w:val="-1"/>
          <w:sz w:val="18"/>
          <w:szCs w:val="20"/>
          <w:lang w:val="x-none"/>
        </w:rPr>
        <w:t xml:space="preserve">뇌파 신호의 </w:t>
      </w:r>
      <w:proofErr w:type="spellStart"/>
      <w:r w:rsidRPr="00840350">
        <w:rPr>
          <w:rFonts w:ascii="HY신명조" w:eastAsia="HY신명조" w:hAnsi="바탕" w:cs="바탕" w:hint="eastAsia"/>
          <w:spacing w:val="-1"/>
          <w:sz w:val="18"/>
          <w:szCs w:val="20"/>
          <w:lang w:val="x-none" w:eastAsia="x-none"/>
        </w:rPr>
        <w:t>노이즈를</w:t>
      </w:r>
      <w:proofErr w:type="spellEnd"/>
      <w:r w:rsidRPr="00840350">
        <w:rPr>
          <w:rFonts w:ascii="HY신명조" w:eastAsia="HY신명조" w:hAnsi="바탕" w:cs="바탕" w:hint="eastAsia"/>
          <w:spacing w:val="-1"/>
          <w:sz w:val="18"/>
          <w:szCs w:val="20"/>
          <w:lang w:val="x-none" w:eastAsia="x-none"/>
        </w:rPr>
        <w:t xml:space="preserve"> </w:t>
      </w:r>
      <w:proofErr w:type="spellStart"/>
      <w:r w:rsidRPr="00840350">
        <w:rPr>
          <w:rFonts w:ascii="HY신명조" w:eastAsia="HY신명조" w:hAnsi="바탕" w:cs="바탕" w:hint="eastAsia"/>
          <w:spacing w:val="-1"/>
          <w:sz w:val="18"/>
          <w:szCs w:val="20"/>
          <w:lang w:val="x-none" w:eastAsia="x-none"/>
        </w:rPr>
        <w:t>줄이기</w:t>
      </w:r>
      <w:proofErr w:type="spellEnd"/>
      <w:r w:rsidRPr="00840350">
        <w:rPr>
          <w:rFonts w:ascii="HY신명조" w:eastAsia="HY신명조" w:hAnsi="바탕" w:cs="바탕" w:hint="eastAsia"/>
          <w:spacing w:val="-1"/>
          <w:sz w:val="18"/>
          <w:szCs w:val="20"/>
          <w:lang w:val="x-none" w:eastAsia="x-none"/>
        </w:rPr>
        <w:t xml:space="preserve"> </w:t>
      </w:r>
      <w:proofErr w:type="spellStart"/>
      <w:r w:rsidRPr="00840350">
        <w:rPr>
          <w:rFonts w:ascii="HY신명조" w:eastAsia="HY신명조" w:hAnsi="바탕" w:cs="바탕" w:hint="eastAsia"/>
          <w:spacing w:val="-1"/>
          <w:sz w:val="18"/>
          <w:szCs w:val="20"/>
          <w:lang w:val="x-none" w:eastAsia="x-none"/>
        </w:rPr>
        <w:t>위하여</w:t>
      </w:r>
      <w:proofErr w:type="spellEnd"/>
      <w:r w:rsidRPr="00840350">
        <w:rPr>
          <w:rFonts w:ascii="HY신명조" w:eastAsia="HY신명조" w:hAnsi="바탕" w:cs="바탕" w:hint="eastAsia"/>
          <w:spacing w:val="-1"/>
          <w:sz w:val="18"/>
          <w:szCs w:val="20"/>
          <w:lang w:val="x-none" w:eastAsia="x-none"/>
        </w:rPr>
        <w:t xml:space="preserve"> </w:t>
      </w:r>
      <w:proofErr w:type="spellStart"/>
      <w:r w:rsidRPr="00840350">
        <w:rPr>
          <w:rFonts w:ascii="HY신명조" w:eastAsia="HY신명조" w:hAnsi="바탕" w:cs="바탕" w:hint="eastAsia"/>
          <w:spacing w:val="-1"/>
          <w:sz w:val="18"/>
          <w:szCs w:val="20"/>
          <w:lang w:val="x-none" w:eastAsia="x-none"/>
        </w:rPr>
        <w:t>하이패스</w:t>
      </w:r>
      <w:proofErr w:type="spellEnd"/>
      <w:r w:rsidRPr="00840350">
        <w:rPr>
          <w:rFonts w:ascii="HY신명조" w:eastAsia="HY신명조" w:hAnsi="바탕" w:cs="바탕" w:hint="eastAsia"/>
          <w:spacing w:val="-1"/>
          <w:sz w:val="18"/>
          <w:szCs w:val="20"/>
          <w:lang w:val="x-none" w:eastAsia="x-none"/>
        </w:rPr>
        <w:t xml:space="preserve"> </w:t>
      </w:r>
      <w:proofErr w:type="spellStart"/>
      <w:r w:rsidRPr="00840350">
        <w:rPr>
          <w:rFonts w:ascii="HY신명조" w:eastAsia="HY신명조" w:hAnsi="바탕" w:cs="바탕" w:hint="eastAsia"/>
          <w:spacing w:val="-1"/>
          <w:sz w:val="18"/>
          <w:szCs w:val="20"/>
          <w:lang w:val="x-none" w:eastAsia="x-none"/>
        </w:rPr>
        <w:t>필터와</w:t>
      </w:r>
      <w:proofErr w:type="spellEnd"/>
      <w:r w:rsidR="001F7C8D">
        <w:rPr>
          <w:rFonts w:ascii="HY신명조" w:eastAsia="HY신명조" w:hAnsi="바탕" w:cs="바탕" w:hint="eastAsia"/>
          <w:spacing w:val="-1"/>
          <w:sz w:val="18"/>
          <w:szCs w:val="20"/>
          <w:lang w:val="x-none"/>
        </w:rPr>
        <w:t xml:space="preserve"> </w:t>
      </w:r>
      <w:proofErr w:type="spellStart"/>
      <w:r w:rsidRPr="00840350">
        <w:rPr>
          <w:rFonts w:ascii="HY신명조" w:eastAsia="HY신명조" w:hAnsi="바탕" w:cs="바탕" w:hint="eastAsia"/>
          <w:spacing w:val="-1"/>
          <w:sz w:val="18"/>
          <w:szCs w:val="20"/>
          <w:lang w:val="x-none" w:eastAsia="x-none"/>
        </w:rPr>
        <w:t>로우패스</w:t>
      </w:r>
      <w:proofErr w:type="spellEnd"/>
      <w:r w:rsidRPr="00840350">
        <w:rPr>
          <w:rFonts w:ascii="HY신명조" w:eastAsia="HY신명조" w:hAnsi="바탕" w:cs="바탕" w:hint="eastAsia"/>
          <w:spacing w:val="-1"/>
          <w:sz w:val="18"/>
          <w:szCs w:val="20"/>
          <w:lang w:val="x-none" w:eastAsia="x-none"/>
        </w:rPr>
        <w:t xml:space="preserve"> </w:t>
      </w:r>
      <w:proofErr w:type="spellStart"/>
      <w:r w:rsidRPr="00840350">
        <w:rPr>
          <w:rFonts w:ascii="HY신명조" w:eastAsia="HY신명조" w:hAnsi="바탕" w:cs="바탕" w:hint="eastAsia"/>
          <w:spacing w:val="-1"/>
          <w:sz w:val="18"/>
          <w:szCs w:val="20"/>
          <w:lang w:val="x-none" w:eastAsia="x-none"/>
        </w:rPr>
        <w:t>필터를</w:t>
      </w:r>
      <w:proofErr w:type="spellEnd"/>
      <w:r w:rsidRPr="00840350">
        <w:rPr>
          <w:rFonts w:ascii="HY신명조" w:eastAsia="HY신명조" w:hAnsi="바탕" w:cs="바탕" w:hint="eastAsia"/>
          <w:spacing w:val="-1"/>
          <w:sz w:val="18"/>
          <w:szCs w:val="20"/>
          <w:lang w:val="x-none" w:eastAsia="x-none"/>
        </w:rPr>
        <w:t xml:space="preserve"> </w:t>
      </w:r>
      <w:proofErr w:type="spellStart"/>
      <w:r w:rsidRPr="00840350">
        <w:rPr>
          <w:rFonts w:ascii="HY신명조" w:eastAsia="HY신명조" w:hAnsi="바탕" w:cs="바탕" w:hint="eastAsia"/>
          <w:spacing w:val="-1"/>
          <w:sz w:val="18"/>
          <w:szCs w:val="20"/>
          <w:lang w:val="x-none" w:eastAsia="x-none"/>
        </w:rPr>
        <w:t>적용하였다</w:t>
      </w:r>
      <w:proofErr w:type="spellEnd"/>
      <w:r w:rsidRPr="00840350">
        <w:rPr>
          <w:rFonts w:ascii="HY신명조" w:eastAsia="HY신명조" w:hAnsi="바탕" w:cs="바탕" w:hint="eastAsia"/>
          <w:spacing w:val="-1"/>
          <w:sz w:val="18"/>
          <w:szCs w:val="20"/>
          <w:lang w:val="x-none" w:eastAsia="x-none"/>
        </w:rPr>
        <w:t xml:space="preserve">. </w:t>
      </w:r>
      <w:proofErr w:type="spellStart"/>
      <w:r w:rsidRPr="00840350">
        <w:rPr>
          <w:rFonts w:ascii="HY신명조" w:eastAsia="HY신명조" w:hAnsi="바탕" w:cs="바탕" w:hint="eastAsia"/>
          <w:spacing w:val="-1"/>
          <w:sz w:val="18"/>
          <w:szCs w:val="20"/>
          <w:lang w:val="x-none" w:eastAsia="x-none"/>
        </w:rPr>
        <w:t>뇌파의</w:t>
      </w:r>
      <w:proofErr w:type="spellEnd"/>
      <w:r w:rsidRPr="00840350">
        <w:rPr>
          <w:rFonts w:ascii="HY신명조" w:eastAsia="HY신명조" w:hAnsi="바탕" w:cs="바탕" w:hint="eastAsia"/>
          <w:spacing w:val="-1"/>
          <w:sz w:val="18"/>
          <w:szCs w:val="20"/>
          <w:lang w:val="x-none" w:eastAsia="x-none"/>
        </w:rPr>
        <w:t xml:space="preserve"> 4가지 </w:t>
      </w:r>
      <w:proofErr w:type="spellStart"/>
      <w:r w:rsidRPr="00840350">
        <w:rPr>
          <w:rFonts w:ascii="HY신명조" w:eastAsia="HY신명조" w:hAnsi="바탕" w:cs="바탕" w:hint="eastAsia"/>
          <w:spacing w:val="-1"/>
          <w:sz w:val="18"/>
          <w:szCs w:val="20"/>
          <w:lang w:val="x-none" w:eastAsia="x-none"/>
        </w:rPr>
        <w:t>대역대인</w:t>
      </w:r>
      <w:proofErr w:type="spellEnd"/>
      <w:r w:rsidRPr="00840350">
        <w:rPr>
          <w:rFonts w:ascii="HY신명조" w:eastAsia="HY신명조" w:hAnsi="바탕" w:cs="바탕" w:hint="eastAsia"/>
          <w:spacing w:val="-1"/>
          <w:sz w:val="18"/>
          <w:szCs w:val="20"/>
          <w:lang w:val="x-none" w:eastAsia="x-none"/>
        </w:rPr>
        <w:t xml:space="preserve"> </w:t>
      </w:r>
      <w:proofErr w:type="spellStart"/>
      <w:r w:rsidRPr="00840350">
        <w:rPr>
          <w:rFonts w:ascii="HY신명조" w:eastAsia="HY신명조" w:hAnsi="바탕" w:cs="바탕" w:hint="eastAsia"/>
          <w:spacing w:val="-1"/>
          <w:sz w:val="18"/>
          <w:szCs w:val="20"/>
          <w:lang w:val="x-none" w:eastAsia="x-none"/>
        </w:rPr>
        <w:t>델타</w:t>
      </w:r>
      <w:proofErr w:type="spellEnd"/>
      <w:r w:rsidRPr="00840350">
        <w:rPr>
          <w:rFonts w:ascii="HY신명조" w:eastAsia="HY신명조" w:hAnsi="바탕" w:cs="바탕" w:hint="eastAsia"/>
          <w:spacing w:val="-1"/>
          <w:sz w:val="18"/>
          <w:szCs w:val="20"/>
          <w:lang w:val="x-none" w:eastAsia="x-none"/>
        </w:rPr>
        <w:t xml:space="preserve">, </w:t>
      </w:r>
      <w:proofErr w:type="spellStart"/>
      <w:r w:rsidRPr="00840350">
        <w:rPr>
          <w:rFonts w:ascii="HY신명조" w:eastAsia="HY신명조" w:hAnsi="바탕" w:cs="바탕" w:hint="eastAsia"/>
          <w:spacing w:val="-1"/>
          <w:sz w:val="18"/>
          <w:szCs w:val="20"/>
          <w:lang w:val="x-none" w:eastAsia="x-none"/>
        </w:rPr>
        <w:t>세타</w:t>
      </w:r>
      <w:proofErr w:type="spellEnd"/>
      <w:r w:rsidRPr="00840350">
        <w:rPr>
          <w:rFonts w:ascii="HY신명조" w:eastAsia="HY신명조" w:hAnsi="바탕" w:cs="바탕" w:hint="eastAsia"/>
          <w:spacing w:val="-1"/>
          <w:sz w:val="18"/>
          <w:szCs w:val="20"/>
          <w:lang w:val="x-none" w:eastAsia="x-none"/>
        </w:rPr>
        <w:t xml:space="preserve">, </w:t>
      </w:r>
      <w:proofErr w:type="spellStart"/>
      <w:r w:rsidRPr="00840350">
        <w:rPr>
          <w:rFonts w:ascii="HY신명조" w:eastAsia="HY신명조" w:hAnsi="바탕" w:cs="바탕" w:hint="eastAsia"/>
          <w:spacing w:val="-1"/>
          <w:sz w:val="18"/>
          <w:szCs w:val="20"/>
          <w:lang w:val="x-none" w:eastAsia="x-none"/>
        </w:rPr>
        <w:t>알파</w:t>
      </w:r>
      <w:proofErr w:type="spellEnd"/>
      <w:r w:rsidRPr="00840350">
        <w:rPr>
          <w:rFonts w:ascii="HY신명조" w:eastAsia="HY신명조" w:hAnsi="바탕" w:cs="바탕" w:hint="eastAsia"/>
          <w:spacing w:val="-1"/>
          <w:sz w:val="18"/>
          <w:szCs w:val="20"/>
          <w:lang w:val="x-none" w:eastAsia="x-none"/>
        </w:rPr>
        <w:t xml:space="preserve">, </w:t>
      </w:r>
      <w:proofErr w:type="spellStart"/>
      <w:r w:rsidRPr="00840350">
        <w:rPr>
          <w:rFonts w:ascii="HY신명조" w:eastAsia="HY신명조" w:hAnsi="바탕" w:cs="바탕" w:hint="eastAsia"/>
          <w:spacing w:val="-1"/>
          <w:sz w:val="18"/>
          <w:szCs w:val="20"/>
          <w:lang w:val="x-none" w:eastAsia="x-none"/>
        </w:rPr>
        <w:t>베타</w:t>
      </w:r>
      <w:proofErr w:type="spellEnd"/>
      <w:r w:rsidRPr="00840350">
        <w:rPr>
          <w:rFonts w:ascii="HY신명조" w:eastAsia="HY신명조" w:hAnsi="바탕" w:cs="바탕" w:hint="eastAsia"/>
          <w:spacing w:val="-1"/>
          <w:sz w:val="18"/>
          <w:szCs w:val="20"/>
          <w:lang w:val="x-none" w:eastAsia="x-none"/>
        </w:rPr>
        <w:t xml:space="preserve"> </w:t>
      </w:r>
      <w:proofErr w:type="spellStart"/>
      <w:r w:rsidRPr="00840350">
        <w:rPr>
          <w:rFonts w:ascii="HY신명조" w:eastAsia="HY신명조" w:hAnsi="바탕" w:cs="바탕" w:hint="eastAsia"/>
          <w:spacing w:val="-1"/>
          <w:sz w:val="18"/>
          <w:szCs w:val="20"/>
          <w:lang w:val="x-none" w:eastAsia="x-none"/>
        </w:rPr>
        <w:t>대역대를</w:t>
      </w:r>
      <w:proofErr w:type="spellEnd"/>
      <w:r w:rsidRPr="00840350">
        <w:rPr>
          <w:rFonts w:ascii="HY신명조" w:eastAsia="HY신명조" w:hAnsi="바탕" w:cs="바탕" w:hint="eastAsia"/>
          <w:spacing w:val="-1"/>
          <w:sz w:val="18"/>
          <w:szCs w:val="20"/>
          <w:lang w:val="x-none" w:eastAsia="x-none"/>
        </w:rPr>
        <w:t xml:space="preserve"> 추출하였다. 이렇게 추출된 </w:t>
      </w:r>
      <w:proofErr w:type="spellStart"/>
      <w:r w:rsidRPr="00840350">
        <w:rPr>
          <w:rFonts w:ascii="HY신명조" w:eastAsia="HY신명조" w:hAnsi="바탕" w:cs="바탕" w:hint="eastAsia"/>
          <w:spacing w:val="-1"/>
          <w:sz w:val="18"/>
          <w:szCs w:val="20"/>
          <w:lang w:val="x-none" w:eastAsia="x-none"/>
        </w:rPr>
        <w:t>특징들을</w:t>
      </w:r>
      <w:proofErr w:type="spellEnd"/>
      <w:r w:rsidRPr="00840350">
        <w:rPr>
          <w:rFonts w:ascii="HY신명조" w:eastAsia="HY신명조" w:hAnsi="바탕" w:cs="바탕" w:hint="eastAsia"/>
          <w:spacing w:val="-1"/>
          <w:sz w:val="18"/>
          <w:szCs w:val="20"/>
          <w:lang w:val="x-none" w:eastAsia="x-none"/>
        </w:rPr>
        <w:t xml:space="preserve"> Conv2d </w:t>
      </w:r>
      <w:proofErr w:type="spellStart"/>
      <w:r w:rsidRPr="00840350">
        <w:rPr>
          <w:rFonts w:ascii="HY신명조" w:eastAsia="HY신명조" w:hAnsi="바탕" w:cs="바탕" w:hint="eastAsia"/>
          <w:spacing w:val="-1"/>
          <w:sz w:val="18"/>
          <w:szCs w:val="20"/>
          <w:lang w:val="x-none" w:eastAsia="x-none"/>
        </w:rPr>
        <w:t>기반의</w:t>
      </w:r>
      <w:proofErr w:type="spellEnd"/>
      <w:r w:rsidRPr="00840350">
        <w:rPr>
          <w:rFonts w:ascii="HY신명조" w:eastAsia="HY신명조" w:hAnsi="바탕" w:cs="바탕" w:hint="eastAsia"/>
          <w:spacing w:val="-1"/>
          <w:sz w:val="18"/>
          <w:szCs w:val="20"/>
          <w:lang w:val="x-none" w:eastAsia="x-none"/>
        </w:rPr>
        <w:t xml:space="preserve"> </w:t>
      </w:r>
      <w:proofErr w:type="spellStart"/>
      <w:r w:rsidRPr="00840350">
        <w:rPr>
          <w:rFonts w:ascii="HY신명조" w:eastAsia="HY신명조" w:hAnsi="바탕" w:cs="바탕" w:hint="eastAsia"/>
          <w:spacing w:val="-1"/>
          <w:sz w:val="18"/>
          <w:szCs w:val="20"/>
          <w:lang w:val="x-none" w:eastAsia="x-none"/>
        </w:rPr>
        <w:t>딥러닝</w:t>
      </w:r>
      <w:proofErr w:type="spellEnd"/>
      <w:r w:rsidRPr="00840350">
        <w:rPr>
          <w:rFonts w:ascii="HY신명조" w:eastAsia="HY신명조" w:hAnsi="바탕" w:cs="바탕" w:hint="eastAsia"/>
          <w:spacing w:val="-1"/>
          <w:sz w:val="18"/>
          <w:szCs w:val="20"/>
          <w:lang w:val="x-none" w:eastAsia="x-none"/>
        </w:rPr>
        <w:t xml:space="preserve"> </w:t>
      </w:r>
      <w:proofErr w:type="spellStart"/>
      <w:r w:rsidRPr="00840350">
        <w:rPr>
          <w:rFonts w:ascii="HY신명조" w:eastAsia="HY신명조" w:hAnsi="바탕" w:cs="바탕" w:hint="eastAsia"/>
          <w:spacing w:val="-1"/>
          <w:sz w:val="18"/>
          <w:szCs w:val="20"/>
          <w:lang w:val="x-none" w:eastAsia="x-none"/>
        </w:rPr>
        <w:t>모델에</w:t>
      </w:r>
      <w:proofErr w:type="spellEnd"/>
      <w:r w:rsidRPr="00840350">
        <w:rPr>
          <w:rFonts w:ascii="HY신명조" w:eastAsia="HY신명조" w:hAnsi="바탕" w:cs="바탕" w:hint="eastAsia"/>
          <w:spacing w:val="-1"/>
          <w:sz w:val="18"/>
          <w:szCs w:val="20"/>
          <w:lang w:val="x-none" w:eastAsia="x-none"/>
        </w:rPr>
        <w:t xml:space="preserve"> </w:t>
      </w:r>
      <w:proofErr w:type="spellStart"/>
      <w:r w:rsidRPr="00840350">
        <w:rPr>
          <w:rFonts w:ascii="HY신명조" w:eastAsia="HY신명조" w:hAnsi="바탕" w:cs="바탕" w:hint="eastAsia"/>
          <w:spacing w:val="-1"/>
          <w:sz w:val="18"/>
          <w:szCs w:val="20"/>
          <w:lang w:val="x-none" w:eastAsia="x-none"/>
        </w:rPr>
        <w:t>학습시켜</w:t>
      </w:r>
      <w:proofErr w:type="spellEnd"/>
      <w:r w:rsidRPr="00840350">
        <w:rPr>
          <w:rFonts w:ascii="HY신명조" w:eastAsia="HY신명조" w:hAnsi="바탕" w:cs="바탕" w:hint="eastAsia"/>
          <w:spacing w:val="-1"/>
          <w:sz w:val="18"/>
          <w:szCs w:val="20"/>
          <w:lang w:val="x-none" w:eastAsia="x-none"/>
        </w:rPr>
        <w:t xml:space="preserve"> </w:t>
      </w:r>
      <w:proofErr w:type="spellStart"/>
      <w:r w:rsidRPr="00840350">
        <w:rPr>
          <w:rFonts w:ascii="HY신명조" w:eastAsia="HY신명조" w:hAnsi="바탕" w:cs="바탕" w:hint="eastAsia"/>
          <w:spacing w:val="-1"/>
          <w:sz w:val="18"/>
          <w:szCs w:val="20"/>
          <w:lang w:val="x-none" w:eastAsia="x-none"/>
        </w:rPr>
        <w:t>우울증</w:t>
      </w:r>
      <w:proofErr w:type="spellEnd"/>
      <w:r w:rsidRPr="00840350">
        <w:rPr>
          <w:rFonts w:ascii="HY신명조" w:eastAsia="HY신명조" w:hAnsi="바탕" w:cs="바탕" w:hint="eastAsia"/>
          <w:spacing w:val="-1"/>
          <w:sz w:val="18"/>
          <w:szCs w:val="20"/>
          <w:lang w:val="x-none" w:eastAsia="x-none"/>
        </w:rPr>
        <w:t xml:space="preserve"> </w:t>
      </w:r>
      <w:proofErr w:type="spellStart"/>
      <w:r w:rsidRPr="00840350">
        <w:rPr>
          <w:rFonts w:ascii="HY신명조" w:eastAsia="HY신명조" w:hAnsi="바탕" w:cs="바탕" w:hint="eastAsia"/>
          <w:spacing w:val="-1"/>
          <w:sz w:val="18"/>
          <w:szCs w:val="20"/>
          <w:lang w:val="x-none" w:eastAsia="x-none"/>
        </w:rPr>
        <w:t>환자와</w:t>
      </w:r>
      <w:proofErr w:type="spellEnd"/>
      <w:r w:rsidRPr="00840350">
        <w:rPr>
          <w:rFonts w:ascii="HY신명조" w:eastAsia="HY신명조" w:hAnsi="바탕" w:cs="바탕" w:hint="eastAsia"/>
          <w:spacing w:val="-1"/>
          <w:sz w:val="18"/>
          <w:szCs w:val="20"/>
          <w:lang w:val="x-none" w:eastAsia="x-none"/>
        </w:rPr>
        <w:t xml:space="preserve"> </w:t>
      </w:r>
      <w:proofErr w:type="spellStart"/>
      <w:r w:rsidRPr="00840350">
        <w:rPr>
          <w:rFonts w:ascii="HY신명조" w:eastAsia="HY신명조" w:hAnsi="바탕" w:cs="바탕" w:hint="eastAsia"/>
          <w:spacing w:val="-1"/>
          <w:sz w:val="18"/>
          <w:szCs w:val="20"/>
          <w:lang w:val="x-none" w:eastAsia="x-none"/>
        </w:rPr>
        <w:t>정상인을</w:t>
      </w:r>
      <w:proofErr w:type="spellEnd"/>
      <w:r w:rsidRPr="00840350">
        <w:rPr>
          <w:rFonts w:ascii="HY신명조" w:eastAsia="HY신명조" w:hAnsi="바탕" w:cs="바탕" w:hint="eastAsia"/>
          <w:spacing w:val="-1"/>
          <w:sz w:val="18"/>
          <w:szCs w:val="20"/>
          <w:lang w:val="x-none" w:eastAsia="x-none"/>
        </w:rPr>
        <w:t xml:space="preserve"> </w:t>
      </w:r>
      <w:proofErr w:type="spellStart"/>
      <w:r w:rsidRPr="00840350">
        <w:rPr>
          <w:rFonts w:ascii="HY신명조" w:eastAsia="HY신명조" w:hAnsi="바탕" w:cs="바탕" w:hint="eastAsia"/>
          <w:spacing w:val="-1"/>
          <w:sz w:val="18"/>
          <w:szCs w:val="20"/>
          <w:lang w:val="x-none" w:eastAsia="x-none"/>
        </w:rPr>
        <w:t>판별하는</w:t>
      </w:r>
      <w:proofErr w:type="spellEnd"/>
      <w:r w:rsidRPr="00840350">
        <w:rPr>
          <w:rFonts w:ascii="HY신명조" w:eastAsia="HY신명조" w:hAnsi="바탕" w:cs="바탕" w:hint="eastAsia"/>
          <w:spacing w:val="-1"/>
          <w:sz w:val="18"/>
          <w:szCs w:val="20"/>
          <w:lang w:val="x-none" w:eastAsia="x-none"/>
        </w:rPr>
        <w:t xml:space="preserve"> </w:t>
      </w:r>
      <w:proofErr w:type="spellStart"/>
      <w:r w:rsidRPr="00840350">
        <w:rPr>
          <w:rFonts w:ascii="HY신명조" w:eastAsia="HY신명조" w:hAnsi="바탕" w:cs="바탕" w:hint="eastAsia"/>
          <w:spacing w:val="-1"/>
          <w:sz w:val="18"/>
          <w:szCs w:val="20"/>
          <w:lang w:val="x-none" w:eastAsia="x-none"/>
        </w:rPr>
        <w:t>딥러닝</w:t>
      </w:r>
      <w:proofErr w:type="spellEnd"/>
      <w:r w:rsidRPr="00840350">
        <w:rPr>
          <w:rFonts w:ascii="HY신명조" w:eastAsia="HY신명조" w:hAnsi="바탕" w:cs="바탕" w:hint="eastAsia"/>
          <w:spacing w:val="-1"/>
          <w:sz w:val="18"/>
          <w:szCs w:val="20"/>
          <w:lang w:val="x-none" w:eastAsia="x-none"/>
        </w:rPr>
        <w:t xml:space="preserve"> </w:t>
      </w:r>
      <w:proofErr w:type="spellStart"/>
      <w:r w:rsidRPr="00840350">
        <w:rPr>
          <w:rFonts w:ascii="HY신명조" w:eastAsia="HY신명조" w:hAnsi="바탕" w:cs="바탕" w:hint="eastAsia"/>
          <w:spacing w:val="-1"/>
          <w:sz w:val="18"/>
          <w:szCs w:val="20"/>
          <w:lang w:val="x-none" w:eastAsia="x-none"/>
        </w:rPr>
        <w:t>모델을</w:t>
      </w:r>
      <w:proofErr w:type="spellEnd"/>
      <w:r w:rsidRPr="00840350">
        <w:rPr>
          <w:rFonts w:ascii="HY신명조" w:eastAsia="HY신명조" w:hAnsi="바탕" w:cs="바탕" w:hint="eastAsia"/>
          <w:spacing w:val="-1"/>
          <w:sz w:val="18"/>
          <w:szCs w:val="20"/>
          <w:lang w:val="x-none" w:eastAsia="x-none"/>
        </w:rPr>
        <w:t xml:space="preserve"> </w:t>
      </w:r>
      <w:proofErr w:type="spellStart"/>
      <w:r w:rsidRPr="00840350">
        <w:rPr>
          <w:rFonts w:ascii="HY신명조" w:eastAsia="HY신명조" w:hAnsi="바탕" w:cs="바탕" w:hint="eastAsia"/>
          <w:spacing w:val="-1"/>
          <w:sz w:val="18"/>
          <w:szCs w:val="20"/>
          <w:lang w:val="x-none" w:eastAsia="x-none"/>
        </w:rPr>
        <w:t>구축하고</w:t>
      </w:r>
      <w:proofErr w:type="spellEnd"/>
      <w:r w:rsidRPr="00840350">
        <w:rPr>
          <w:rFonts w:ascii="HY신명조" w:eastAsia="HY신명조" w:hAnsi="바탕" w:cs="바탕" w:hint="eastAsia"/>
          <w:spacing w:val="-1"/>
          <w:sz w:val="18"/>
          <w:szCs w:val="20"/>
          <w:lang w:val="x-none" w:eastAsia="x-none"/>
        </w:rPr>
        <w:t xml:space="preserve">, </w:t>
      </w:r>
      <w:proofErr w:type="spellStart"/>
      <w:r w:rsidRPr="00840350">
        <w:rPr>
          <w:rFonts w:ascii="HY신명조" w:eastAsia="HY신명조" w:hAnsi="바탕" w:cs="바탕" w:hint="eastAsia"/>
          <w:spacing w:val="-1"/>
          <w:sz w:val="18"/>
          <w:szCs w:val="20"/>
          <w:lang w:val="x-none" w:eastAsia="x-none"/>
        </w:rPr>
        <w:t>성능평가를</w:t>
      </w:r>
      <w:proofErr w:type="spellEnd"/>
      <w:r w:rsidRPr="00840350">
        <w:rPr>
          <w:rFonts w:ascii="HY신명조" w:eastAsia="HY신명조" w:hAnsi="바탕" w:cs="바탕" w:hint="eastAsia"/>
          <w:spacing w:val="-1"/>
          <w:sz w:val="18"/>
          <w:szCs w:val="20"/>
          <w:lang w:val="x-none" w:eastAsia="x-none"/>
        </w:rPr>
        <w:t xml:space="preserve"> 진행하였다.</w:t>
      </w:r>
      <w:commentRangeEnd w:id="8"/>
      <w:r w:rsidR="002E1517" w:rsidRPr="00840350">
        <w:rPr>
          <w:rFonts w:ascii="HY신명조" w:eastAsia="HY신명조" w:hAnsi="바탕" w:cs="바탕"/>
          <w:spacing w:val="-1"/>
          <w:szCs w:val="20"/>
          <w:lang w:val="x-none" w:eastAsia="x-none"/>
        </w:rPr>
        <w:commentReference w:id="8"/>
      </w:r>
      <w:commentRangeEnd w:id="9"/>
      <w:r w:rsidR="00840350">
        <w:rPr>
          <w:rStyle w:val="a7"/>
          <w:rFonts w:ascii="Times New Roman" w:eastAsia="SimSun" w:hAnsi="Times New Roman" w:cs="Times New Roman"/>
          <w:lang w:eastAsia="en-US"/>
        </w:rPr>
        <w:commentReference w:id="9"/>
      </w:r>
    </w:p>
    <w:p w14:paraId="49B5816B" w14:textId="46C37F9B" w:rsidR="001610A6" w:rsidRPr="00840350" w:rsidRDefault="00AB2314" w:rsidP="00840350">
      <w:pPr>
        <w:pStyle w:val="figurecaption"/>
      </w:pPr>
      <w:r>
        <w:rPr>
          <w:rFonts w:ascii="바탕체" w:eastAsia="바탕체" w:hAnsi="바탕체" w:cs="바탕체" w:hint="eastAsia"/>
          <w:lang w:eastAsia="ko-KR"/>
        </w:rPr>
        <w:t>Dia</w:t>
      </w:r>
      <w:r>
        <w:rPr>
          <w:rFonts w:ascii="바탕체" w:eastAsia="바탕체" w:hAnsi="바탕체" w:cs="바탕체"/>
          <w:lang w:eastAsia="ko-KR"/>
        </w:rPr>
        <w:t>gram of Method</w:t>
      </w:r>
    </w:p>
    <w:p w14:paraId="5332B6A5" w14:textId="741F178E" w:rsidR="009303D9" w:rsidRPr="00C80660" w:rsidRDefault="00A42F53" w:rsidP="00C80660">
      <w:pPr>
        <w:pStyle w:val="2"/>
        <w:jc w:val="both"/>
      </w:pPr>
      <w:r>
        <w:rPr>
          <w:i w:val="0"/>
          <w:iCs w:val="0"/>
        </w:rPr>
        <mc:AlternateContent>
          <mc:Choice Requires="v">
            <w:pict w14:anchorId="755C196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alt="" style="position:absolute;left:0;text-align:left;margin-left:.15pt;margin-top:2.5pt;width:243.55pt;height:252.95pt;z-index:251659264;mso-wrap-edited:f;mso-width-percent:0;mso-height-percent:0;mso-position-horizontal-relative:text;mso-position-vertical-relative:text;mso-width-percent:0;mso-height-percent:0;mso-width-relative:page;mso-height-relative:page">
                <v:imagedata r:id="rId11" o:title="mdd-diagram"/>
                <w10:wrap type="square"/>
              </v:shape>
            </w:pict>
          </mc:Choice>
          <mc:Fallback>
            <w:drawing>
              <wp:anchor distT="0" distB="0" distL="114300" distR="114300" simplePos="0" relativeHeight="251658240" behindDoc="0" locked="0" layoutInCell="1" allowOverlap="1" wp14:anchorId="1567B035" wp14:editId="056CB4E0">
                <wp:simplePos x="0" y="0"/>
                <wp:positionH relativeFrom="column">
                  <wp:posOffset>1905</wp:posOffset>
                </wp:positionH>
                <wp:positionV relativeFrom="paragraph">
                  <wp:posOffset>31750</wp:posOffset>
                </wp:positionV>
                <wp:extent cx="3093085" cy="3212465"/>
                <wp:effectExtent l="0" t="0" r="0" b="6985"/>
                <wp:wrapSquare wrapText="bothSides"/>
                <wp:docPr id="2" name="그림 2" descr="mdd-diagram"/>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 descr="mdd-diagra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93085" cy="3212465"/>
                        </a:xfrm>
                        <a:prstGeom prst="rect">
                          <a:avLst/>
                        </a:prstGeom>
                        <a:noFill/>
                      </pic:spPr>
                    </pic:pic>
                  </a:graphicData>
                </a:graphic>
                <wp14:sizeRelH relativeFrom="page">
                  <wp14:pctWidth>0%</wp14:pctWidth>
                </wp14:sizeRelH>
                <wp14:sizeRelV relativeFrom="page">
                  <wp14:pctHeight>0%</wp14:pctHeight>
                </wp14:sizeRelV>
              </wp:anchor>
            </w:drawing>
          </mc:Fallback>
        </mc:AlternateContent>
      </w:r>
      <w:r w:rsidR="00C80660" w:rsidRPr="00C80660">
        <w:rPr>
          <w:lang w:eastAsia="ko-KR"/>
        </w:rPr>
        <w:t xml:space="preserve"> </w:t>
      </w:r>
      <w:r w:rsidR="00C80660" w:rsidRPr="00C80660">
        <w:rPr>
          <w:rFonts w:eastAsia="바탕체"/>
          <w:lang w:eastAsia="ko-KR"/>
        </w:rPr>
        <w:t>Dataset</w:t>
      </w:r>
    </w:p>
    <w:p w14:paraId="5B95AA70" w14:textId="418D03A4" w:rsidR="009303D9" w:rsidRPr="008023B2" w:rsidRDefault="002E1517" w:rsidP="00E7596C">
      <w:pPr>
        <w:pStyle w:val="a3"/>
        <w:rPr>
          <w:rFonts w:ascii="HY신명조" w:eastAsia="HY신명조"/>
          <w:sz w:val="18"/>
        </w:rPr>
      </w:pPr>
      <w:ins w:id="10" w:author="박 진혁" w:date="2020-05-22T14:51:00Z">
        <w:r>
          <w:rPr>
            <w:rFonts w:ascii="HY신명조" w:eastAsia="HY신명조" w:hAnsi="바탕" w:cs="바탕" w:hint="eastAsia"/>
            <w:color w:val="000000"/>
            <w:sz w:val="18"/>
            <w:lang w:eastAsia="ko-KR"/>
          </w:rPr>
          <w:t xml:space="preserve">본 연구에서는 </w:t>
        </w:r>
      </w:ins>
      <w:proofErr w:type="spellStart"/>
      <w:r w:rsidR="00C80660" w:rsidRPr="008023B2">
        <w:rPr>
          <w:rFonts w:ascii="HY신명조" w:eastAsia="HY신명조" w:hAnsi="Arial" w:cs="Arial" w:hint="eastAsia"/>
          <w:color w:val="000000"/>
          <w:sz w:val="18"/>
        </w:rPr>
        <w:t>Wajid</w:t>
      </w:r>
      <w:proofErr w:type="spellEnd"/>
      <w:r w:rsidR="00C80660" w:rsidRPr="008023B2">
        <w:rPr>
          <w:rFonts w:ascii="HY신명조" w:eastAsia="HY신명조" w:hAnsi="Arial" w:cs="Arial" w:hint="eastAsia"/>
          <w:color w:val="000000"/>
          <w:sz w:val="18"/>
        </w:rPr>
        <w:t xml:space="preserve"> </w:t>
      </w:r>
      <w:proofErr w:type="spellStart"/>
      <w:r w:rsidR="00C80660" w:rsidRPr="008023B2">
        <w:rPr>
          <w:rFonts w:ascii="HY신명조" w:eastAsia="HY신명조" w:hAnsi="Arial" w:cs="Arial" w:hint="eastAsia"/>
          <w:color w:val="000000"/>
          <w:sz w:val="18"/>
        </w:rPr>
        <w:t>Mumtaz</w:t>
      </w:r>
      <w:ins w:id="11" w:author="박 진혁" w:date="2020-05-22T14:52:00Z">
        <w:r>
          <w:rPr>
            <w:rFonts w:ascii="HY신명조" w:eastAsia="HY신명조" w:hAnsi="바탕" w:cs="바탕" w:hint="eastAsia"/>
            <w:color w:val="000000"/>
            <w:sz w:val="18"/>
            <w:lang w:eastAsia="ko-KR"/>
          </w:rPr>
          <w:t>가</w:t>
        </w:r>
        <w:proofErr w:type="spellEnd"/>
        <w:r>
          <w:rPr>
            <w:rFonts w:ascii="HY신명조" w:eastAsia="HY신명조" w:hAnsi="바탕" w:cs="바탕" w:hint="eastAsia"/>
            <w:color w:val="000000"/>
            <w:sz w:val="18"/>
            <w:lang w:eastAsia="ko-KR"/>
          </w:rPr>
          <w:t xml:space="preserve"> 말레이시아 대학 병원에서 수집한 오픈 </w:t>
        </w:r>
        <w:proofErr w:type="spellStart"/>
        <w:r>
          <w:rPr>
            <w:rFonts w:ascii="HY신명조" w:eastAsia="HY신명조" w:hAnsi="바탕" w:cs="바탕" w:hint="eastAsia"/>
            <w:color w:val="000000"/>
            <w:sz w:val="18"/>
            <w:lang w:eastAsia="ko-KR"/>
          </w:rPr>
          <w:t>데이터셋을</w:t>
        </w:r>
        <w:proofErr w:type="spellEnd"/>
        <w:r>
          <w:rPr>
            <w:rFonts w:ascii="HY신명조" w:eastAsia="HY신명조" w:hAnsi="바탕" w:cs="바탕" w:hint="eastAsia"/>
            <w:color w:val="000000"/>
            <w:sz w:val="18"/>
            <w:lang w:eastAsia="ko-KR"/>
          </w:rPr>
          <w:t xml:space="preserve"> 사용하였다.</w:t>
        </w:r>
      </w:ins>
      <w:r w:rsidR="00840350">
        <w:rPr>
          <w:rFonts w:ascii="HY신명조" w:eastAsia="HY신명조" w:hAnsi="Arial" w:cs="Arial" w:hint="eastAsia"/>
          <w:color w:val="000000"/>
          <w:sz w:val="18"/>
        </w:rPr>
        <w:t xml:space="preserve"> </w:t>
      </w:r>
      <w:proofErr w:type="spellStart"/>
      <w:r w:rsidR="00C80660" w:rsidRPr="008023B2">
        <w:rPr>
          <w:rFonts w:ascii="HY신명조" w:eastAsia="HY신명조" w:hAnsi="바탕" w:cs="바탕" w:hint="eastAsia"/>
          <w:color w:val="000000"/>
          <w:sz w:val="18"/>
        </w:rPr>
        <w:t>데이터</w:t>
      </w:r>
      <w:proofErr w:type="spellEnd"/>
      <w:r w:rsidR="00C80660" w:rsidRPr="008023B2">
        <w:rPr>
          <w:rFonts w:ascii="HY신명조" w:eastAsia="HY신명조" w:hAnsi="Arial" w:cs="Arial" w:hint="eastAsia"/>
          <w:color w:val="000000"/>
          <w:sz w:val="18"/>
        </w:rPr>
        <w:t xml:space="preserve"> </w:t>
      </w:r>
      <w:proofErr w:type="spellStart"/>
      <w:r w:rsidR="00C80660" w:rsidRPr="008023B2">
        <w:rPr>
          <w:rFonts w:ascii="HY신명조" w:eastAsia="HY신명조" w:hAnsi="바탕" w:cs="바탕" w:hint="eastAsia"/>
          <w:color w:val="000000"/>
          <w:sz w:val="18"/>
        </w:rPr>
        <w:t>세트는</w:t>
      </w:r>
      <w:proofErr w:type="spellEnd"/>
      <w:r w:rsidR="00C80660" w:rsidRPr="008023B2">
        <w:rPr>
          <w:rFonts w:ascii="HY신명조" w:eastAsia="HY신명조" w:hAnsi="Arial" w:cs="Arial" w:hint="eastAsia"/>
          <w:color w:val="000000"/>
          <w:sz w:val="18"/>
        </w:rPr>
        <w:t xml:space="preserve"> </w:t>
      </w:r>
      <w:proofErr w:type="spellStart"/>
      <w:r w:rsidR="00C80660" w:rsidRPr="008023B2">
        <w:rPr>
          <w:rFonts w:ascii="HY신명조" w:eastAsia="HY신명조" w:hAnsi="바탕" w:cs="바탕" w:hint="eastAsia"/>
          <w:color w:val="000000"/>
          <w:sz w:val="18"/>
        </w:rPr>
        <w:t>병원</w:t>
      </w:r>
      <w:proofErr w:type="spellEnd"/>
      <w:r w:rsidR="00840350">
        <w:rPr>
          <w:rFonts w:ascii="HY신명조" w:eastAsia="HY신명조" w:hAnsi="바탕" w:cs="바탕" w:hint="eastAsia"/>
          <w:color w:val="000000"/>
          <w:sz w:val="18"/>
          <w:lang w:eastAsia="ko-KR"/>
        </w:rPr>
        <w:t xml:space="preserve"> </w:t>
      </w:r>
      <w:proofErr w:type="spellStart"/>
      <w:r w:rsidR="00C80660" w:rsidRPr="008023B2">
        <w:rPr>
          <w:rFonts w:ascii="HY신명조" w:eastAsia="HY신명조" w:hAnsi="바탕" w:cs="바탕" w:hint="eastAsia"/>
          <w:color w:val="000000"/>
          <w:sz w:val="18"/>
        </w:rPr>
        <w:t>외래</w:t>
      </w:r>
      <w:proofErr w:type="spellEnd"/>
      <w:r w:rsidR="00C80660" w:rsidRPr="008023B2">
        <w:rPr>
          <w:rFonts w:ascii="HY신명조" w:eastAsia="HY신명조" w:hAnsi="Arial" w:cs="Arial" w:hint="eastAsia"/>
          <w:color w:val="000000"/>
          <w:sz w:val="18"/>
        </w:rPr>
        <w:t xml:space="preserve"> </w:t>
      </w:r>
      <w:proofErr w:type="spellStart"/>
      <w:r w:rsidR="00C80660" w:rsidRPr="008023B2">
        <w:rPr>
          <w:rFonts w:ascii="HY신명조" w:eastAsia="HY신명조" w:hAnsi="바탕" w:cs="바탕" w:hint="eastAsia"/>
          <w:color w:val="000000"/>
          <w:sz w:val="18"/>
        </w:rPr>
        <w:t>환자로</w:t>
      </w:r>
      <w:proofErr w:type="spellEnd"/>
      <w:r w:rsidR="00C80660" w:rsidRPr="008023B2">
        <w:rPr>
          <w:rFonts w:ascii="HY신명조" w:eastAsia="HY신명조" w:hAnsi="Arial" w:cs="Arial" w:hint="eastAsia"/>
          <w:color w:val="000000"/>
          <w:sz w:val="18"/>
        </w:rPr>
        <w:t xml:space="preserve"> </w:t>
      </w:r>
      <w:proofErr w:type="spellStart"/>
      <w:r w:rsidR="00C80660" w:rsidRPr="008023B2">
        <w:rPr>
          <w:rFonts w:ascii="HY신명조" w:eastAsia="HY신명조" w:hAnsi="바탕" w:cs="바탕" w:hint="eastAsia"/>
          <w:color w:val="000000"/>
          <w:sz w:val="18"/>
        </w:rPr>
        <w:t>구성되었으며</w:t>
      </w:r>
      <w:proofErr w:type="spellEnd"/>
      <w:r w:rsidR="00C80660" w:rsidRPr="008023B2">
        <w:rPr>
          <w:rFonts w:ascii="HY신명조" w:eastAsia="HY신명조" w:hAnsi="Arial" w:cs="Arial" w:hint="eastAsia"/>
          <w:color w:val="000000"/>
          <w:sz w:val="18"/>
        </w:rPr>
        <w:t xml:space="preserve"> 34</w:t>
      </w:r>
      <w:r w:rsidR="00C80660" w:rsidRPr="008023B2">
        <w:rPr>
          <w:rFonts w:ascii="HY신명조" w:eastAsia="HY신명조" w:hAnsi="바탕" w:cs="바탕" w:hint="eastAsia"/>
          <w:color w:val="000000"/>
          <w:sz w:val="18"/>
        </w:rPr>
        <w:t>명의</w:t>
      </w:r>
      <w:r w:rsidR="00C80660" w:rsidRPr="008023B2">
        <w:rPr>
          <w:rFonts w:ascii="HY신명조" w:eastAsia="HY신명조" w:hAnsi="Arial" w:cs="Arial" w:hint="eastAsia"/>
          <w:color w:val="000000"/>
          <w:sz w:val="18"/>
        </w:rPr>
        <w:t xml:space="preserve"> MDD </w:t>
      </w:r>
      <w:proofErr w:type="spellStart"/>
      <w:r w:rsidR="00C80660" w:rsidRPr="008023B2">
        <w:rPr>
          <w:rFonts w:ascii="HY신명조" w:eastAsia="HY신명조" w:hAnsi="바탕" w:cs="바탕" w:hint="eastAsia"/>
          <w:color w:val="000000"/>
          <w:sz w:val="18"/>
        </w:rPr>
        <w:t>환자</w:t>
      </w:r>
      <w:proofErr w:type="spellEnd"/>
      <w:r w:rsidR="00C80660" w:rsidRPr="008023B2">
        <w:rPr>
          <w:rFonts w:ascii="HY신명조" w:eastAsia="HY신명조" w:hAnsi="Arial" w:cs="Arial" w:hint="eastAsia"/>
          <w:color w:val="000000"/>
          <w:sz w:val="18"/>
        </w:rPr>
        <w:t>(</w:t>
      </w:r>
      <w:proofErr w:type="spellStart"/>
      <w:r w:rsidR="00C80660" w:rsidRPr="008023B2">
        <w:rPr>
          <w:rFonts w:ascii="HY신명조" w:eastAsia="HY신명조" w:hAnsi="바탕" w:cs="바탕" w:hint="eastAsia"/>
          <w:color w:val="000000"/>
          <w:sz w:val="18"/>
        </w:rPr>
        <w:t>남성</w:t>
      </w:r>
      <w:proofErr w:type="spellEnd"/>
      <w:r w:rsidR="00C80660" w:rsidRPr="008023B2">
        <w:rPr>
          <w:rFonts w:ascii="HY신명조" w:eastAsia="HY신명조" w:hAnsi="Arial" w:cs="Arial" w:hint="eastAsia"/>
          <w:color w:val="000000"/>
          <w:sz w:val="18"/>
        </w:rPr>
        <w:t xml:space="preserve"> 17</w:t>
      </w:r>
      <w:r w:rsidR="00C80660" w:rsidRPr="008023B2">
        <w:rPr>
          <w:rFonts w:ascii="HY신명조" w:eastAsia="HY신명조" w:hAnsi="바탕" w:cs="바탕" w:hint="eastAsia"/>
          <w:color w:val="000000"/>
          <w:sz w:val="18"/>
        </w:rPr>
        <w:t>명과</w:t>
      </w:r>
      <w:r w:rsidR="00C80660" w:rsidRPr="008023B2">
        <w:rPr>
          <w:rFonts w:ascii="HY신명조" w:eastAsia="HY신명조" w:hAnsi="Arial" w:cs="Arial" w:hint="eastAsia"/>
          <w:color w:val="000000"/>
          <w:sz w:val="18"/>
        </w:rPr>
        <w:t xml:space="preserve"> </w:t>
      </w:r>
      <w:proofErr w:type="spellStart"/>
      <w:r w:rsidR="00C80660" w:rsidRPr="008023B2">
        <w:rPr>
          <w:rFonts w:ascii="HY신명조" w:eastAsia="HY신명조" w:hAnsi="바탕" w:cs="바탕" w:hint="eastAsia"/>
          <w:color w:val="000000"/>
          <w:sz w:val="18"/>
        </w:rPr>
        <w:t>여성</w:t>
      </w:r>
      <w:proofErr w:type="spellEnd"/>
      <w:r w:rsidR="00C80660" w:rsidRPr="008023B2">
        <w:rPr>
          <w:rFonts w:ascii="HY신명조" w:eastAsia="HY신명조" w:hAnsi="Arial" w:cs="Arial" w:hint="eastAsia"/>
          <w:color w:val="000000"/>
          <w:sz w:val="18"/>
        </w:rPr>
        <w:t xml:space="preserve"> 17</w:t>
      </w:r>
      <w:r w:rsidR="00C80660" w:rsidRPr="008023B2">
        <w:rPr>
          <w:rFonts w:ascii="HY신명조" w:eastAsia="HY신명조" w:hAnsi="바탕" w:cs="바탕" w:hint="eastAsia"/>
          <w:color w:val="000000"/>
          <w:sz w:val="18"/>
        </w:rPr>
        <w:t>명</w:t>
      </w:r>
      <w:r w:rsidR="00C80660" w:rsidRPr="008023B2">
        <w:rPr>
          <w:rFonts w:ascii="HY신명조" w:eastAsia="HY신명조" w:hAnsi="Arial" w:cs="Arial" w:hint="eastAsia"/>
          <w:color w:val="000000"/>
          <w:sz w:val="18"/>
        </w:rPr>
        <w:t xml:space="preserve">, </w:t>
      </w:r>
      <w:proofErr w:type="spellStart"/>
      <w:r w:rsidR="00C80660" w:rsidRPr="008023B2">
        <w:rPr>
          <w:rFonts w:ascii="HY신명조" w:eastAsia="HY신명조" w:hAnsi="바탕" w:cs="바탕" w:hint="eastAsia"/>
          <w:color w:val="000000"/>
          <w:sz w:val="18"/>
        </w:rPr>
        <w:t>평균</w:t>
      </w:r>
      <w:proofErr w:type="spellEnd"/>
      <w:r w:rsidR="00C80660" w:rsidRPr="008023B2">
        <w:rPr>
          <w:rFonts w:ascii="HY신명조" w:eastAsia="HY신명조" w:hAnsi="Arial" w:cs="Arial" w:hint="eastAsia"/>
          <w:color w:val="000000"/>
          <w:sz w:val="18"/>
        </w:rPr>
        <w:t xml:space="preserve"> </w:t>
      </w:r>
      <w:proofErr w:type="spellStart"/>
      <w:r w:rsidR="00C80660" w:rsidRPr="008023B2">
        <w:rPr>
          <w:rFonts w:ascii="HY신명조" w:eastAsia="HY신명조" w:hAnsi="바탕" w:cs="바탕" w:hint="eastAsia"/>
          <w:color w:val="000000"/>
          <w:sz w:val="18"/>
        </w:rPr>
        <w:t>연령</w:t>
      </w:r>
      <w:proofErr w:type="spellEnd"/>
      <w:r w:rsidR="00C80660" w:rsidRPr="008023B2">
        <w:rPr>
          <w:rFonts w:ascii="HY신명조" w:eastAsia="HY신명조" w:hAnsi="Arial" w:cs="Arial" w:hint="eastAsia"/>
          <w:color w:val="000000"/>
          <w:sz w:val="18"/>
        </w:rPr>
        <w:t xml:space="preserve"> 40.3 </w:t>
      </w:r>
      <w:r w:rsidR="00840350" w:rsidRPr="00840350">
        <w:rPr>
          <w:rFonts w:ascii="HY신명조" w:eastAsia="HY신명조" w:hAnsi="Arial" w:cs="Arial" w:hint="eastAsia"/>
          <w:color w:val="000000"/>
          <w:sz w:val="18"/>
        </w:rPr>
        <w:t>±</w:t>
      </w:r>
      <w:r w:rsidR="00C80660" w:rsidRPr="008023B2">
        <w:rPr>
          <w:rFonts w:ascii="HY신명조" w:eastAsia="HY신명조" w:hAnsi="Arial" w:cs="Arial" w:hint="eastAsia"/>
          <w:color w:val="000000"/>
          <w:sz w:val="18"/>
        </w:rPr>
        <w:t>12.9)</w:t>
      </w:r>
      <w:r w:rsidR="00C80660" w:rsidRPr="008023B2">
        <w:rPr>
          <w:rFonts w:ascii="HY신명조" w:eastAsia="HY신명조" w:hAnsi="바탕" w:cs="바탕" w:hint="eastAsia"/>
          <w:color w:val="000000"/>
          <w:sz w:val="18"/>
        </w:rPr>
        <w:t>와</w:t>
      </w:r>
      <w:r w:rsidR="00C80660" w:rsidRPr="008023B2">
        <w:rPr>
          <w:rFonts w:ascii="HY신명조" w:eastAsia="HY신명조" w:hAnsi="Arial" w:cs="Arial" w:hint="eastAsia"/>
          <w:color w:val="000000"/>
          <w:sz w:val="18"/>
        </w:rPr>
        <w:t xml:space="preserve"> 30</w:t>
      </w:r>
      <w:r w:rsidR="00C80660" w:rsidRPr="008023B2">
        <w:rPr>
          <w:rFonts w:ascii="HY신명조" w:eastAsia="HY신명조" w:hAnsi="바탕" w:cs="바탕" w:hint="eastAsia"/>
          <w:color w:val="000000"/>
          <w:sz w:val="18"/>
        </w:rPr>
        <w:t>명의</w:t>
      </w:r>
      <w:r w:rsidR="00C80660" w:rsidRPr="008023B2">
        <w:rPr>
          <w:rFonts w:ascii="HY신명조" w:eastAsia="HY신명조" w:hAnsi="Arial" w:cs="Arial" w:hint="eastAsia"/>
          <w:color w:val="000000"/>
          <w:sz w:val="18"/>
        </w:rPr>
        <w:t xml:space="preserve"> </w:t>
      </w:r>
      <w:proofErr w:type="spellStart"/>
      <w:r w:rsidR="00C80660" w:rsidRPr="008023B2">
        <w:rPr>
          <w:rFonts w:ascii="HY신명조" w:eastAsia="HY신명조" w:hAnsi="바탕" w:cs="바탕" w:hint="eastAsia"/>
          <w:color w:val="000000"/>
          <w:sz w:val="18"/>
        </w:rPr>
        <w:t>정상</w:t>
      </w:r>
      <w:proofErr w:type="spellEnd"/>
      <w:r w:rsidR="00C80660" w:rsidRPr="008023B2">
        <w:rPr>
          <w:rFonts w:ascii="HY신명조" w:eastAsia="HY신명조" w:hAnsi="Arial" w:cs="Arial" w:hint="eastAsia"/>
          <w:color w:val="000000"/>
          <w:sz w:val="18"/>
        </w:rPr>
        <w:t xml:space="preserve"> </w:t>
      </w:r>
      <w:proofErr w:type="spellStart"/>
      <w:r w:rsidR="00C80660" w:rsidRPr="008023B2">
        <w:rPr>
          <w:rFonts w:ascii="HY신명조" w:eastAsia="HY신명조" w:hAnsi="바탕" w:cs="바탕" w:hint="eastAsia"/>
          <w:color w:val="000000"/>
          <w:sz w:val="18"/>
        </w:rPr>
        <w:t>대조군</w:t>
      </w:r>
      <w:proofErr w:type="spellEnd"/>
      <w:r w:rsidR="00C80660" w:rsidRPr="008023B2">
        <w:rPr>
          <w:rFonts w:ascii="HY신명조" w:eastAsia="HY신명조" w:hAnsi="Arial" w:cs="Arial" w:hint="eastAsia"/>
          <w:color w:val="000000"/>
          <w:sz w:val="18"/>
        </w:rPr>
        <w:t>(21</w:t>
      </w:r>
      <w:r w:rsidR="00C80660" w:rsidRPr="008023B2">
        <w:rPr>
          <w:rFonts w:ascii="HY신명조" w:eastAsia="HY신명조" w:hAnsi="바탕" w:cs="바탕" w:hint="eastAsia"/>
          <w:color w:val="000000"/>
          <w:sz w:val="18"/>
        </w:rPr>
        <w:t>명의</w:t>
      </w:r>
      <w:r w:rsidR="00C80660" w:rsidRPr="008023B2">
        <w:rPr>
          <w:rFonts w:ascii="HY신명조" w:eastAsia="HY신명조" w:hAnsi="Arial" w:cs="Arial" w:hint="eastAsia"/>
          <w:color w:val="000000"/>
          <w:sz w:val="18"/>
        </w:rPr>
        <w:t xml:space="preserve"> </w:t>
      </w:r>
      <w:proofErr w:type="spellStart"/>
      <w:r w:rsidR="00C80660" w:rsidRPr="008023B2">
        <w:rPr>
          <w:rFonts w:ascii="HY신명조" w:eastAsia="HY신명조" w:hAnsi="바탕" w:cs="바탕" w:hint="eastAsia"/>
          <w:color w:val="000000"/>
          <w:sz w:val="18"/>
        </w:rPr>
        <w:t>남성</w:t>
      </w:r>
      <w:proofErr w:type="spellEnd"/>
      <w:r w:rsidR="00C80660" w:rsidRPr="008023B2">
        <w:rPr>
          <w:rFonts w:ascii="HY신명조" w:eastAsia="HY신명조" w:hAnsi="Arial" w:cs="Arial" w:hint="eastAsia"/>
          <w:color w:val="000000"/>
          <w:sz w:val="18"/>
        </w:rPr>
        <w:t xml:space="preserve"> 9</w:t>
      </w:r>
      <w:r w:rsidR="00C80660" w:rsidRPr="008023B2">
        <w:rPr>
          <w:rFonts w:ascii="HY신명조" w:eastAsia="HY신명조" w:hAnsi="바탕" w:cs="바탕" w:hint="eastAsia"/>
          <w:color w:val="000000"/>
          <w:sz w:val="18"/>
        </w:rPr>
        <w:t>명의</w:t>
      </w:r>
      <w:r w:rsidR="00C80660" w:rsidRPr="008023B2">
        <w:rPr>
          <w:rFonts w:ascii="HY신명조" w:eastAsia="HY신명조" w:hAnsi="Arial" w:cs="Arial" w:hint="eastAsia"/>
          <w:color w:val="000000"/>
          <w:sz w:val="18"/>
        </w:rPr>
        <w:t xml:space="preserve"> </w:t>
      </w:r>
      <w:proofErr w:type="spellStart"/>
      <w:r w:rsidR="00C80660" w:rsidRPr="008023B2">
        <w:rPr>
          <w:rFonts w:ascii="HY신명조" w:eastAsia="HY신명조" w:hAnsi="바탕" w:cs="바탕" w:hint="eastAsia"/>
          <w:color w:val="000000"/>
          <w:sz w:val="18"/>
        </w:rPr>
        <w:t>여성</w:t>
      </w:r>
      <w:proofErr w:type="spellEnd"/>
      <w:r w:rsidR="00C80660" w:rsidRPr="008023B2">
        <w:rPr>
          <w:rFonts w:ascii="HY신명조" w:eastAsia="HY신명조" w:hAnsi="Arial" w:cs="Arial" w:hint="eastAsia"/>
          <w:color w:val="000000"/>
          <w:sz w:val="18"/>
        </w:rPr>
        <w:t xml:space="preserve">, </w:t>
      </w:r>
      <w:proofErr w:type="spellStart"/>
      <w:r w:rsidR="00C80660" w:rsidRPr="008023B2">
        <w:rPr>
          <w:rFonts w:ascii="HY신명조" w:eastAsia="HY신명조" w:hAnsi="바탕" w:cs="바탕" w:hint="eastAsia"/>
          <w:color w:val="000000"/>
          <w:sz w:val="18"/>
        </w:rPr>
        <w:t>평균</w:t>
      </w:r>
      <w:proofErr w:type="spellEnd"/>
      <w:r w:rsidR="00C80660" w:rsidRPr="008023B2">
        <w:rPr>
          <w:rFonts w:ascii="HY신명조" w:eastAsia="HY신명조" w:hAnsi="Arial" w:cs="Arial" w:hint="eastAsia"/>
          <w:color w:val="000000"/>
          <w:sz w:val="18"/>
        </w:rPr>
        <w:t xml:space="preserve"> </w:t>
      </w:r>
      <w:proofErr w:type="spellStart"/>
      <w:r w:rsidR="00C80660" w:rsidRPr="008023B2">
        <w:rPr>
          <w:rFonts w:ascii="HY신명조" w:eastAsia="HY신명조" w:hAnsi="바탕" w:cs="바탕" w:hint="eastAsia"/>
          <w:color w:val="000000"/>
          <w:sz w:val="18"/>
        </w:rPr>
        <w:t>연령</w:t>
      </w:r>
      <w:proofErr w:type="spellEnd"/>
      <w:r w:rsidR="00C80660" w:rsidRPr="008023B2">
        <w:rPr>
          <w:rFonts w:ascii="HY신명조" w:eastAsia="HY신명조" w:hAnsi="Arial" w:cs="Arial" w:hint="eastAsia"/>
          <w:color w:val="000000"/>
          <w:sz w:val="18"/>
        </w:rPr>
        <w:t xml:space="preserve"> 38.3 </w:t>
      </w:r>
      <w:r w:rsidR="00840350" w:rsidRPr="00840350">
        <w:rPr>
          <w:rFonts w:ascii="HY신명조" w:eastAsia="HY신명조" w:hAnsi="Arial" w:cs="Arial" w:hint="eastAsia"/>
          <w:color w:val="000000"/>
          <w:sz w:val="18"/>
        </w:rPr>
        <w:t>±</w:t>
      </w:r>
      <w:r w:rsidR="00C80660" w:rsidRPr="008023B2">
        <w:rPr>
          <w:rFonts w:ascii="HY신명조" w:eastAsia="HY신명조" w:hAnsi="Arial" w:cs="Arial" w:hint="eastAsia"/>
          <w:color w:val="000000"/>
          <w:sz w:val="18"/>
        </w:rPr>
        <w:t xml:space="preserve"> 15.6)</w:t>
      </w:r>
      <w:proofErr w:type="spellStart"/>
      <w:r w:rsidR="00C80660" w:rsidRPr="008023B2">
        <w:rPr>
          <w:rFonts w:ascii="HY신명조" w:eastAsia="HY신명조" w:hAnsi="바탕" w:cs="바탕" w:hint="eastAsia"/>
          <w:color w:val="000000"/>
          <w:sz w:val="18"/>
        </w:rPr>
        <w:t>으로</w:t>
      </w:r>
      <w:proofErr w:type="spellEnd"/>
      <w:r w:rsidR="00C80660" w:rsidRPr="008023B2">
        <w:rPr>
          <w:rFonts w:ascii="HY신명조" w:eastAsia="HY신명조" w:hAnsi="Arial" w:cs="Arial" w:hint="eastAsia"/>
          <w:color w:val="000000"/>
          <w:sz w:val="18"/>
        </w:rPr>
        <w:t xml:space="preserve"> </w:t>
      </w:r>
      <w:proofErr w:type="spellStart"/>
      <w:r w:rsidR="00C80660" w:rsidRPr="008023B2">
        <w:rPr>
          <w:rFonts w:ascii="HY신명조" w:eastAsia="HY신명조" w:hAnsi="바탕" w:cs="바탕" w:hint="eastAsia"/>
          <w:color w:val="000000"/>
          <w:sz w:val="18"/>
        </w:rPr>
        <w:t>구성된다</w:t>
      </w:r>
      <w:proofErr w:type="spellEnd"/>
      <w:r w:rsidR="00840350">
        <w:rPr>
          <w:rFonts w:ascii="HY신명조" w:eastAsia="HY신명조" w:hAnsi="Arial" w:cs="Arial" w:hint="eastAsia"/>
          <w:color w:val="000000"/>
          <w:sz w:val="18"/>
        </w:rPr>
        <w:t>.</w:t>
      </w:r>
      <w:r w:rsidR="00C80660" w:rsidRPr="008023B2">
        <w:rPr>
          <w:rFonts w:ascii="HY신명조" w:eastAsia="HY신명조" w:hAnsi="Arial" w:cs="Arial" w:hint="eastAsia"/>
          <w:color w:val="000000"/>
          <w:sz w:val="18"/>
        </w:rPr>
        <w:t xml:space="preserve"> </w:t>
      </w:r>
      <w:proofErr w:type="spellStart"/>
      <w:r w:rsidR="00C80660" w:rsidRPr="008023B2">
        <w:rPr>
          <w:rFonts w:ascii="HY신명조" w:eastAsia="HY신명조" w:hAnsi="Arial" w:cs="Arial" w:hint="eastAsia"/>
          <w:color w:val="000000"/>
          <w:sz w:val="18"/>
        </w:rPr>
        <w:t>MDD</w:t>
      </w:r>
      <w:r w:rsidR="00C80660" w:rsidRPr="008023B2">
        <w:rPr>
          <w:rFonts w:ascii="HY신명조" w:eastAsia="HY신명조" w:hAnsi="바탕" w:cs="바탕" w:hint="eastAsia"/>
          <w:color w:val="000000"/>
          <w:sz w:val="18"/>
        </w:rPr>
        <w:t>환자는</w:t>
      </w:r>
      <w:proofErr w:type="spellEnd"/>
      <w:r w:rsidR="00C80660" w:rsidRPr="008023B2">
        <w:rPr>
          <w:rFonts w:ascii="HY신명조" w:eastAsia="HY신명조" w:hAnsi="Arial" w:cs="Arial" w:hint="eastAsia"/>
          <w:color w:val="000000"/>
          <w:sz w:val="18"/>
        </w:rPr>
        <w:t xml:space="preserve"> DSM-</w:t>
      </w:r>
      <w:proofErr w:type="spellStart"/>
      <w:r w:rsidR="00C80660" w:rsidRPr="008023B2">
        <w:rPr>
          <w:rFonts w:ascii="HY신명조" w:eastAsia="HY신명조" w:hAnsi="Arial" w:cs="Arial" w:hint="eastAsia"/>
          <w:color w:val="000000"/>
          <w:sz w:val="18"/>
        </w:rPr>
        <w:t>IV</w:t>
      </w:r>
      <w:r w:rsidR="00C80660" w:rsidRPr="008023B2">
        <w:rPr>
          <w:rFonts w:ascii="HY신명조" w:eastAsia="HY신명조" w:hAnsi="바탕" w:cs="바탕" w:hint="eastAsia"/>
          <w:color w:val="000000"/>
          <w:sz w:val="18"/>
        </w:rPr>
        <w:t>의</w:t>
      </w:r>
      <w:proofErr w:type="spellEnd"/>
      <w:r w:rsidR="00C80660" w:rsidRPr="008023B2">
        <w:rPr>
          <w:rFonts w:ascii="HY신명조" w:eastAsia="HY신명조" w:hAnsi="Arial" w:cs="Arial" w:hint="eastAsia"/>
          <w:color w:val="000000"/>
          <w:sz w:val="18"/>
        </w:rPr>
        <w:t xml:space="preserve"> </w:t>
      </w:r>
      <w:proofErr w:type="spellStart"/>
      <w:r w:rsidR="00C80660" w:rsidRPr="008023B2">
        <w:rPr>
          <w:rFonts w:ascii="HY신명조" w:eastAsia="HY신명조" w:hAnsi="바탕" w:cs="바탕" w:hint="eastAsia"/>
          <w:color w:val="000000"/>
          <w:sz w:val="18"/>
        </w:rPr>
        <w:t>진단</w:t>
      </w:r>
      <w:proofErr w:type="spellEnd"/>
      <w:r w:rsidR="00C80660" w:rsidRPr="008023B2">
        <w:rPr>
          <w:rFonts w:ascii="HY신명조" w:eastAsia="HY신명조" w:hAnsi="Arial" w:cs="Arial" w:hint="eastAsia"/>
          <w:color w:val="000000"/>
          <w:sz w:val="18"/>
        </w:rPr>
        <w:t xml:space="preserve"> </w:t>
      </w:r>
      <w:proofErr w:type="spellStart"/>
      <w:r w:rsidR="00C80660" w:rsidRPr="008023B2">
        <w:rPr>
          <w:rFonts w:ascii="HY신명조" w:eastAsia="HY신명조" w:hAnsi="바탕" w:cs="바탕" w:hint="eastAsia"/>
          <w:color w:val="000000"/>
          <w:sz w:val="18"/>
        </w:rPr>
        <w:t>기준을</w:t>
      </w:r>
      <w:proofErr w:type="spellEnd"/>
      <w:r w:rsidR="00C80660" w:rsidRPr="008023B2">
        <w:rPr>
          <w:rFonts w:ascii="HY신명조" w:eastAsia="HY신명조" w:hAnsi="Arial" w:cs="Arial" w:hint="eastAsia"/>
          <w:color w:val="000000"/>
          <w:sz w:val="18"/>
        </w:rPr>
        <w:t xml:space="preserve"> </w:t>
      </w:r>
      <w:proofErr w:type="spellStart"/>
      <w:r w:rsidR="00C80660" w:rsidRPr="008023B2">
        <w:rPr>
          <w:rFonts w:ascii="HY신명조" w:eastAsia="HY신명조" w:hAnsi="바탕" w:cs="바탕" w:hint="eastAsia"/>
          <w:color w:val="000000"/>
          <w:sz w:val="18"/>
        </w:rPr>
        <w:t>충족시켰으며</w:t>
      </w:r>
      <w:proofErr w:type="spellEnd"/>
      <w:r w:rsidR="00C80660" w:rsidRPr="008023B2">
        <w:rPr>
          <w:rFonts w:ascii="HY신명조" w:eastAsia="HY신명조" w:hAnsi="Arial" w:cs="Arial" w:hint="eastAsia"/>
          <w:color w:val="000000"/>
          <w:sz w:val="18"/>
        </w:rPr>
        <w:t xml:space="preserve"> </w:t>
      </w:r>
      <w:proofErr w:type="spellStart"/>
      <w:r w:rsidR="00C80660" w:rsidRPr="008023B2">
        <w:rPr>
          <w:rFonts w:ascii="HY신명조" w:eastAsia="HY신명조" w:hAnsi="바탕" w:cs="바탕" w:hint="eastAsia"/>
          <w:color w:val="000000"/>
          <w:sz w:val="18"/>
        </w:rPr>
        <w:t>뇌파</w:t>
      </w:r>
      <w:proofErr w:type="spellEnd"/>
      <w:r w:rsidR="00C80660" w:rsidRPr="008023B2">
        <w:rPr>
          <w:rFonts w:ascii="HY신명조" w:eastAsia="HY신명조" w:hAnsi="Arial" w:cs="Arial" w:hint="eastAsia"/>
          <w:color w:val="000000"/>
          <w:sz w:val="18"/>
        </w:rPr>
        <w:t xml:space="preserve"> </w:t>
      </w:r>
      <w:proofErr w:type="spellStart"/>
      <w:r w:rsidR="00C80660" w:rsidRPr="008023B2">
        <w:rPr>
          <w:rFonts w:ascii="HY신명조" w:eastAsia="HY신명조" w:hAnsi="바탕" w:cs="바탕" w:hint="eastAsia"/>
          <w:color w:val="000000"/>
          <w:sz w:val="18"/>
        </w:rPr>
        <w:t>수집</w:t>
      </w:r>
      <w:proofErr w:type="spellEnd"/>
      <w:r w:rsidR="00C80660" w:rsidRPr="008023B2">
        <w:rPr>
          <w:rFonts w:ascii="HY신명조" w:eastAsia="HY신명조" w:hAnsi="Arial" w:cs="Arial" w:hint="eastAsia"/>
          <w:color w:val="000000"/>
          <w:sz w:val="18"/>
        </w:rPr>
        <w:t xml:space="preserve"> </w:t>
      </w:r>
      <w:r w:rsidR="00C80660" w:rsidRPr="008023B2">
        <w:rPr>
          <w:rFonts w:ascii="HY신명조" w:eastAsia="HY신명조" w:hAnsi="바탕" w:cs="바탕" w:hint="eastAsia"/>
          <w:color w:val="000000"/>
          <w:sz w:val="18"/>
        </w:rPr>
        <w:t>전</w:t>
      </w:r>
      <w:r w:rsidR="00C80660" w:rsidRPr="008023B2">
        <w:rPr>
          <w:rFonts w:ascii="HY신명조" w:eastAsia="HY신명조" w:hAnsi="Arial" w:cs="Arial" w:hint="eastAsia"/>
          <w:color w:val="000000"/>
          <w:sz w:val="18"/>
        </w:rPr>
        <w:t xml:space="preserve"> 2</w:t>
      </w:r>
      <w:r w:rsidR="00C80660" w:rsidRPr="008023B2">
        <w:rPr>
          <w:rFonts w:ascii="HY신명조" w:eastAsia="HY신명조" w:hAnsi="바탕" w:cs="바탕" w:hint="eastAsia"/>
          <w:color w:val="000000"/>
          <w:sz w:val="18"/>
        </w:rPr>
        <w:t>주간의</w:t>
      </w:r>
      <w:r w:rsidR="00C80660" w:rsidRPr="008023B2">
        <w:rPr>
          <w:rFonts w:ascii="HY신명조" w:eastAsia="HY신명조" w:hAnsi="Arial" w:cs="Arial" w:hint="eastAsia"/>
          <w:color w:val="000000"/>
          <w:sz w:val="18"/>
        </w:rPr>
        <w:t xml:space="preserve"> </w:t>
      </w:r>
      <w:proofErr w:type="spellStart"/>
      <w:r w:rsidR="00C80660" w:rsidRPr="008023B2">
        <w:rPr>
          <w:rFonts w:ascii="HY신명조" w:eastAsia="HY신명조" w:hAnsi="바탕" w:cs="바탕" w:hint="eastAsia"/>
          <w:color w:val="000000"/>
          <w:sz w:val="18"/>
        </w:rPr>
        <w:t>약물</w:t>
      </w:r>
      <w:proofErr w:type="spellEnd"/>
      <w:r w:rsidR="00C80660" w:rsidRPr="008023B2">
        <w:rPr>
          <w:rFonts w:ascii="HY신명조" w:eastAsia="HY신명조" w:hAnsi="Arial" w:cs="Arial" w:hint="eastAsia"/>
          <w:color w:val="000000"/>
          <w:sz w:val="18"/>
        </w:rPr>
        <w:t xml:space="preserve"> </w:t>
      </w:r>
      <w:proofErr w:type="spellStart"/>
      <w:r w:rsidR="00C80660" w:rsidRPr="008023B2">
        <w:rPr>
          <w:rFonts w:ascii="HY신명조" w:eastAsia="HY신명조" w:hAnsi="바탕" w:cs="바탕" w:hint="eastAsia"/>
          <w:color w:val="000000"/>
          <w:sz w:val="18"/>
        </w:rPr>
        <w:t>세척</w:t>
      </w:r>
      <w:proofErr w:type="spellEnd"/>
      <w:r w:rsidR="00C80660" w:rsidRPr="008023B2">
        <w:rPr>
          <w:rFonts w:ascii="HY신명조" w:eastAsia="HY신명조" w:hAnsi="Arial" w:cs="Arial" w:hint="eastAsia"/>
          <w:color w:val="000000"/>
          <w:sz w:val="18"/>
        </w:rPr>
        <w:t xml:space="preserve"> </w:t>
      </w:r>
      <w:proofErr w:type="spellStart"/>
      <w:r w:rsidR="00C80660" w:rsidRPr="008023B2">
        <w:rPr>
          <w:rFonts w:ascii="HY신명조" w:eastAsia="HY신명조" w:hAnsi="바탕" w:cs="바탕" w:hint="eastAsia"/>
          <w:color w:val="000000"/>
          <w:sz w:val="18"/>
        </w:rPr>
        <w:t>기간을</w:t>
      </w:r>
      <w:proofErr w:type="spellEnd"/>
      <w:r w:rsidR="00C80660" w:rsidRPr="008023B2">
        <w:rPr>
          <w:rFonts w:ascii="HY신명조" w:eastAsia="HY신명조" w:hAnsi="Arial" w:cs="Arial" w:hint="eastAsia"/>
          <w:color w:val="000000"/>
          <w:sz w:val="18"/>
        </w:rPr>
        <w:t xml:space="preserve"> </w:t>
      </w:r>
      <w:proofErr w:type="spellStart"/>
      <w:r w:rsidR="00C80660" w:rsidRPr="008023B2">
        <w:rPr>
          <w:rFonts w:ascii="HY신명조" w:eastAsia="HY신명조" w:hAnsi="바탕" w:cs="바탕" w:hint="eastAsia"/>
          <w:color w:val="000000"/>
          <w:sz w:val="18"/>
        </w:rPr>
        <w:t>거쳤다</w:t>
      </w:r>
      <w:proofErr w:type="spellEnd"/>
      <w:r w:rsidR="00C80660" w:rsidRPr="008023B2">
        <w:rPr>
          <w:rFonts w:ascii="HY신명조" w:eastAsia="HY신명조" w:hAnsi="Arial" w:cs="Arial" w:hint="eastAsia"/>
          <w:color w:val="000000"/>
          <w:sz w:val="18"/>
        </w:rPr>
        <w:t xml:space="preserve">. </w:t>
      </w:r>
      <w:proofErr w:type="spellStart"/>
      <w:r w:rsidR="00C80660" w:rsidRPr="008023B2">
        <w:rPr>
          <w:rFonts w:ascii="HY신명조" w:eastAsia="HY신명조" w:hAnsi="바탕" w:cs="바탕" w:hint="eastAsia"/>
          <w:color w:val="000000"/>
          <w:sz w:val="18"/>
        </w:rPr>
        <w:t>연구의</w:t>
      </w:r>
      <w:proofErr w:type="spellEnd"/>
      <w:r w:rsidR="00C80660" w:rsidRPr="008023B2">
        <w:rPr>
          <w:rFonts w:ascii="HY신명조" w:eastAsia="HY신명조" w:hAnsi="Arial" w:cs="Arial" w:hint="eastAsia"/>
          <w:color w:val="000000"/>
          <w:sz w:val="18"/>
        </w:rPr>
        <w:t xml:space="preserve"> </w:t>
      </w:r>
      <w:proofErr w:type="spellStart"/>
      <w:r w:rsidR="00C80660" w:rsidRPr="008023B2">
        <w:rPr>
          <w:rFonts w:ascii="HY신명조" w:eastAsia="HY신명조" w:hAnsi="바탕" w:cs="바탕" w:hint="eastAsia"/>
          <w:color w:val="000000"/>
          <w:sz w:val="18"/>
        </w:rPr>
        <w:t>실험</w:t>
      </w:r>
      <w:proofErr w:type="spellEnd"/>
      <w:r w:rsidR="00C80660" w:rsidRPr="008023B2">
        <w:rPr>
          <w:rFonts w:ascii="HY신명조" w:eastAsia="HY신명조" w:hAnsi="Arial" w:cs="Arial" w:hint="eastAsia"/>
          <w:color w:val="000000"/>
          <w:sz w:val="18"/>
        </w:rPr>
        <w:t xml:space="preserve"> </w:t>
      </w:r>
      <w:proofErr w:type="spellStart"/>
      <w:r w:rsidR="00C80660" w:rsidRPr="008023B2">
        <w:rPr>
          <w:rFonts w:ascii="HY신명조" w:eastAsia="HY신명조" w:hAnsi="바탕" w:cs="바탕" w:hint="eastAsia"/>
          <w:color w:val="000000"/>
          <w:sz w:val="18"/>
        </w:rPr>
        <w:t>설정과</w:t>
      </w:r>
      <w:proofErr w:type="spellEnd"/>
      <w:r w:rsidR="00C80660" w:rsidRPr="008023B2">
        <w:rPr>
          <w:rFonts w:ascii="HY신명조" w:eastAsia="HY신명조" w:hAnsi="Arial" w:cs="Arial" w:hint="eastAsia"/>
          <w:color w:val="000000"/>
          <w:sz w:val="18"/>
        </w:rPr>
        <w:t xml:space="preserve"> </w:t>
      </w:r>
      <w:proofErr w:type="spellStart"/>
      <w:r w:rsidR="00C80660" w:rsidRPr="008023B2">
        <w:rPr>
          <w:rFonts w:ascii="HY신명조" w:eastAsia="HY신명조" w:hAnsi="바탕" w:cs="바탕" w:hint="eastAsia"/>
          <w:color w:val="000000"/>
          <w:sz w:val="18"/>
        </w:rPr>
        <w:t>데이터</w:t>
      </w:r>
      <w:proofErr w:type="spellEnd"/>
      <w:r w:rsidR="00C80660" w:rsidRPr="008023B2">
        <w:rPr>
          <w:rFonts w:ascii="HY신명조" w:eastAsia="HY신명조" w:hAnsi="Arial" w:cs="Arial" w:hint="eastAsia"/>
          <w:color w:val="000000"/>
          <w:sz w:val="18"/>
        </w:rPr>
        <w:t xml:space="preserve"> </w:t>
      </w:r>
      <w:proofErr w:type="spellStart"/>
      <w:r w:rsidR="00C80660" w:rsidRPr="008023B2">
        <w:rPr>
          <w:rFonts w:ascii="HY신명조" w:eastAsia="HY신명조" w:hAnsi="바탕" w:cs="바탕" w:hint="eastAsia"/>
          <w:color w:val="000000"/>
          <w:sz w:val="18"/>
        </w:rPr>
        <w:t>수집은</w:t>
      </w:r>
      <w:proofErr w:type="spellEnd"/>
      <w:r w:rsidR="00C80660" w:rsidRPr="008023B2">
        <w:rPr>
          <w:rFonts w:ascii="HY신명조" w:eastAsia="HY신명조" w:hAnsi="Arial" w:cs="Arial" w:hint="eastAsia"/>
          <w:color w:val="000000"/>
          <w:sz w:val="18"/>
        </w:rPr>
        <w:t xml:space="preserve"> </w:t>
      </w:r>
      <w:proofErr w:type="spellStart"/>
      <w:r w:rsidR="00C80660" w:rsidRPr="008023B2">
        <w:rPr>
          <w:rFonts w:ascii="HY신명조" w:eastAsia="HY신명조" w:hAnsi="Arial" w:cs="Arial" w:hint="eastAsia"/>
          <w:color w:val="000000"/>
          <w:sz w:val="18"/>
        </w:rPr>
        <w:t>HUSM</w:t>
      </w:r>
      <w:r w:rsidR="00C80660" w:rsidRPr="008023B2">
        <w:rPr>
          <w:rFonts w:ascii="HY신명조" w:eastAsia="HY신명조" w:hAnsi="바탕" w:cs="바탕" w:hint="eastAsia"/>
          <w:color w:val="000000"/>
          <w:sz w:val="18"/>
        </w:rPr>
        <w:t>의</w:t>
      </w:r>
      <w:proofErr w:type="spellEnd"/>
      <w:r w:rsidR="00C80660" w:rsidRPr="008023B2">
        <w:rPr>
          <w:rFonts w:ascii="HY신명조" w:eastAsia="HY신명조" w:hAnsi="Arial" w:cs="Arial" w:hint="eastAsia"/>
          <w:color w:val="000000"/>
          <w:sz w:val="18"/>
        </w:rPr>
        <w:t xml:space="preserve"> </w:t>
      </w:r>
      <w:proofErr w:type="spellStart"/>
      <w:r w:rsidR="00C80660" w:rsidRPr="008023B2">
        <w:rPr>
          <w:rFonts w:ascii="HY신명조" w:eastAsia="HY신명조" w:hAnsi="바탕" w:cs="바탕" w:hint="eastAsia"/>
          <w:color w:val="000000"/>
          <w:sz w:val="18"/>
        </w:rPr>
        <w:t>윤리위원회에</w:t>
      </w:r>
      <w:proofErr w:type="spellEnd"/>
      <w:r w:rsidR="00C80660" w:rsidRPr="008023B2">
        <w:rPr>
          <w:rFonts w:ascii="HY신명조" w:eastAsia="HY신명조" w:hAnsi="Arial" w:cs="Arial" w:hint="eastAsia"/>
          <w:color w:val="000000"/>
          <w:sz w:val="18"/>
        </w:rPr>
        <w:t xml:space="preserve"> </w:t>
      </w:r>
      <w:proofErr w:type="spellStart"/>
      <w:r w:rsidR="00C80660" w:rsidRPr="008023B2">
        <w:rPr>
          <w:rFonts w:ascii="HY신명조" w:eastAsia="HY신명조" w:hAnsi="바탕" w:cs="바탕" w:hint="eastAsia"/>
          <w:color w:val="000000"/>
          <w:sz w:val="18"/>
        </w:rPr>
        <w:t>의해서</w:t>
      </w:r>
      <w:proofErr w:type="spellEnd"/>
      <w:r w:rsidR="00C80660" w:rsidRPr="008023B2">
        <w:rPr>
          <w:rFonts w:ascii="HY신명조" w:eastAsia="HY신명조" w:hAnsi="Arial" w:cs="Arial" w:hint="eastAsia"/>
          <w:color w:val="000000"/>
          <w:sz w:val="18"/>
        </w:rPr>
        <w:t xml:space="preserve"> </w:t>
      </w:r>
      <w:proofErr w:type="spellStart"/>
      <w:r w:rsidR="00C80660" w:rsidRPr="008023B2">
        <w:rPr>
          <w:rFonts w:ascii="HY신명조" w:eastAsia="HY신명조" w:hAnsi="바탕" w:cs="바탕" w:hint="eastAsia"/>
          <w:color w:val="000000"/>
          <w:sz w:val="18"/>
        </w:rPr>
        <w:t>통과되었으며</w:t>
      </w:r>
      <w:proofErr w:type="spellEnd"/>
      <w:r w:rsidR="00C80660" w:rsidRPr="008023B2">
        <w:rPr>
          <w:rFonts w:ascii="HY신명조" w:eastAsia="HY신명조" w:hAnsi="Arial" w:cs="Arial" w:hint="eastAsia"/>
          <w:color w:val="000000"/>
          <w:sz w:val="18"/>
        </w:rPr>
        <w:t xml:space="preserve">, </w:t>
      </w:r>
      <w:proofErr w:type="spellStart"/>
      <w:r w:rsidR="00C80660" w:rsidRPr="008023B2">
        <w:rPr>
          <w:rFonts w:ascii="HY신명조" w:eastAsia="HY신명조" w:hAnsi="바탕" w:cs="바탕" w:hint="eastAsia"/>
          <w:color w:val="000000"/>
          <w:sz w:val="18"/>
        </w:rPr>
        <w:t>피험자로부터</w:t>
      </w:r>
      <w:proofErr w:type="spellEnd"/>
      <w:r w:rsidR="00C80660" w:rsidRPr="008023B2">
        <w:rPr>
          <w:rFonts w:ascii="HY신명조" w:eastAsia="HY신명조" w:hAnsi="Arial" w:cs="Arial" w:hint="eastAsia"/>
          <w:color w:val="000000"/>
          <w:sz w:val="18"/>
        </w:rPr>
        <w:t xml:space="preserve"> </w:t>
      </w:r>
      <w:proofErr w:type="spellStart"/>
      <w:r w:rsidR="00C80660" w:rsidRPr="008023B2">
        <w:rPr>
          <w:rFonts w:ascii="HY신명조" w:eastAsia="HY신명조" w:hAnsi="바탕" w:cs="바탕" w:hint="eastAsia"/>
          <w:color w:val="000000"/>
          <w:sz w:val="18"/>
        </w:rPr>
        <w:t>실험에</w:t>
      </w:r>
      <w:proofErr w:type="spellEnd"/>
      <w:r w:rsidR="00C80660" w:rsidRPr="008023B2">
        <w:rPr>
          <w:rFonts w:ascii="HY신명조" w:eastAsia="HY신명조" w:hAnsi="Arial" w:cs="Arial" w:hint="eastAsia"/>
          <w:color w:val="000000"/>
          <w:sz w:val="18"/>
        </w:rPr>
        <w:t xml:space="preserve"> </w:t>
      </w:r>
      <w:proofErr w:type="spellStart"/>
      <w:r w:rsidR="00C80660" w:rsidRPr="008023B2">
        <w:rPr>
          <w:rFonts w:ascii="HY신명조" w:eastAsia="HY신명조" w:hAnsi="바탕" w:cs="바탕" w:hint="eastAsia"/>
          <w:color w:val="000000"/>
          <w:sz w:val="18"/>
        </w:rPr>
        <w:t>대한</w:t>
      </w:r>
      <w:proofErr w:type="spellEnd"/>
      <w:r w:rsidR="00C80660" w:rsidRPr="008023B2">
        <w:rPr>
          <w:rFonts w:ascii="HY신명조" w:eastAsia="HY신명조" w:hAnsi="Arial" w:cs="Arial" w:hint="eastAsia"/>
          <w:color w:val="000000"/>
          <w:sz w:val="18"/>
        </w:rPr>
        <w:t xml:space="preserve"> </w:t>
      </w:r>
      <w:proofErr w:type="spellStart"/>
      <w:r w:rsidR="00C80660" w:rsidRPr="008023B2">
        <w:rPr>
          <w:rFonts w:ascii="HY신명조" w:eastAsia="HY신명조" w:hAnsi="바탕" w:cs="바탕" w:hint="eastAsia"/>
          <w:color w:val="000000"/>
          <w:sz w:val="18"/>
        </w:rPr>
        <w:t>서면</w:t>
      </w:r>
      <w:proofErr w:type="spellEnd"/>
      <w:r w:rsidR="00C80660" w:rsidRPr="008023B2">
        <w:rPr>
          <w:rFonts w:ascii="HY신명조" w:eastAsia="HY신명조" w:hAnsi="Arial" w:cs="Arial" w:hint="eastAsia"/>
          <w:color w:val="000000"/>
          <w:sz w:val="18"/>
        </w:rPr>
        <w:t xml:space="preserve"> </w:t>
      </w:r>
      <w:proofErr w:type="spellStart"/>
      <w:r w:rsidR="00C80660" w:rsidRPr="008023B2">
        <w:rPr>
          <w:rFonts w:ascii="HY신명조" w:eastAsia="HY신명조" w:hAnsi="바탕" w:cs="바탕" w:hint="eastAsia"/>
          <w:color w:val="000000"/>
          <w:sz w:val="18"/>
        </w:rPr>
        <w:t>동의를</w:t>
      </w:r>
      <w:proofErr w:type="spellEnd"/>
      <w:r w:rsidR="00C80660" w:rsidRPr="008023B2">
        <w:rPr>
          <w:rFonts w:ascii="HY신명조" w:eastAsia="HY신명조" w:hAnsi="Arial" w:cs="Arial" w:hint="eastAsia"/>
          <w:color w:val="000000"/>
          <w:sz w:val="18"/>
        </w:rPr>
        <w:t xml:space="preserve"> </w:t>
      </w:r>
      <w:proofErr w:type="spellStart"/>
      <w:r w:rsidR="00C80660" w:rsidRPr="008023B2">
        <w:rPr>
          <w:rFonts w:ascii="HY신명조" w:eastAsia="HY신명조" w:hAnsi="바탕" w:cs="바탕" w:hint="eastAsia"/>
          <w:color w:val="000000"/>
          <w:sz w:val="18"/>
        </w:rPr>
        <w:t>얻었다</w:t>
      </w:r>
      <w:proofErr w:type="spellEnd"/>
      <w:r w:rsidR="009303D9" w:rsidRPr="008023B2">
        <w:rPr>
          <w:rFonts w:ascii="HY신명조" w:eastAsia="HY신명조" w:hint="eastAsia"/>
          <w:sz w:val="18"/>
        </w:rPr>
        <w:t>.</w:t>
      </w:r>
    </w:p>
    <w:p w14:paraId="17B86401" w14:textId="77777777" w:rsidR="009303D9" w:rsidRPr="005B520E" w:rsidRDefault="008023B2" w:rsidP="008023B2">
      <w:pPr>
        <w:pStyle w:val="2"/>
        <w:rPr>
          <w:lang w:eastAsia="ko-KR"/>
        </w:rPr>
      </w:pPr>
      <w:commentRangeStart w:id="12"/>
      <w:commentRangeStart w:id="13"/>
      <w:r>
        <w:rPr>
          <w:rFonts w:ascii="바탕체" w:eastAsia="바탕체" w:hAnsi="바탕체" w:cs="바탕체" w:hint="eastAsia"/>
          <w:lang w:eastAsia="ko-KR"/>
        </w:rPr>
        <w:t>D</w:t>
      </w:r>
      <w:r w:rsidRPr="008023B2">
        <w:rPr>
          <w:lang w:eastAsia="ko-KR"/>
        </w:rPr>
        <w:t>ata acquisition</w:t>
      </w:r>
      <w:commentRangeEnd w:id="12"/>
      <w:r w:rsidR="002E1517">
        <w:rPr>
          <w:rStyle w:val="a7"/>
          <w:i w:val="0"/>
          <w:iCs w:val="0"/>
          <w:noProof w:val="0"/>
        </w:rPr>
        <w:commentReference w:id="12"/>
      </w:r>
      <w:commentRangeEnd w:id="13"/>
      <w:r w:rsidR="00840350">
        <w:rPr>
          <w:rStyle w:val="a7"/>
          <w:i w:val="0"/>
          <w:iCs w:val="0"/>
          <w:noProof w:val="0"/>
        </w:rPr>
        <w:commentReference w:id="13"/>
      </w:r>
    </w:p>
    <w:p w14:paraId="17E1419F" w14:textId="6CFBD333" w:rsidR="009303D9" w:rsidRDefault="008023B2" w:rsidP="00E7596C">
      <w:pPr>
        <w:pStyle w:val="a3"/>
        <w:rPr>
          <w:rFonts w:ascii="HY신명조" w:eastAsia="HY신명조"/>
          <w:sz w:val="18"/>
          <w:lang w:eastAsia="ko-KR"/>
        </w:rPr>
      </w:pPr>
      <w:r w:rsidRPr="008023B2">
        <w:rPr>
          <w:rFonts w:ascii="HY신명조" w:eastAsia="HY신명조" w:hAnsi="바탕" w:cs="바탕" w:hint="eastAsia"/>
          <w:sz w:val="18"/>
        </w:rPr>
        <w:t>본</w:t>
      </w:r>
      <w:r w:rsidRPr="008023B2">
        <w:rPr>
          <w:rFonts w:ascii="HY신명조" w:eastAsia="HY신명조" w:hint="eastAsia"/>
          <w:sz w:val="18"/>
        </w:rPr>
        <w:t xml:space="preserve"> </w:t>
      </w:r>
      <w:proofErr w:type="spellStart"/>
      <w:r w:rsidRPr="008023B2">
        <w:rPr>
          <w:rFonts w:ascii="HY신명조" w:eastAsia="HY신명조" w:hAnsi="바탕" w:cs="바탕" w:hint="eastAsia"/>
          <w:sz w:val="18"/>
        </w:rPr>
        <w:t>데이터는</w:t>
      </w:r>
      <w:proofErr w:type="spellEnd"/>
      <w:r w:rsidRPr="008023B2">
        <w:rPr>
          <w:rFonts w:ascii="HY신명조" w:eastAsia="HY신명조" w:hint="eastAsia"/>
          <w:sz w:val="18"/>
        </w:rPr>
        <w:t xml:space="preserve"> </w:t>
      </w:r>
      <w:r w:rsidRPr="008023B2">
        <w:rPr>
          <w:rFonts w:ascii="HY신명조" w:eastAsia="HY신명조" w:hAnsi="바탕" w:cs="바탕" w:hint="eastAsia"/>
          <w:sz w:val="18"/>
        </w:rPr>
        <w:t>눈</w:t>
      </w:r>
      <w:r w:rsidRPr="008023B2">
        <w:rPr>
          <w:rFonts w:ascii="HY신명조" w:eastAsia="HY신명조" w:hint="eastAsia"/>
          <w:sz w:val="18"/>
        </w:rPr>
        <w:t xml:space="preserve"> </w:t>
      </w:r>
      <w:proofErr w:type="spellStart"/>
      <w:r w:rsidRPr="008023B2">
        <w:rPr>
          <w:rFonts w:ascii="HY신명조" w:eastAsia="HY신명조" w:hAnsi="바탕" w:cs="바탕" w:hint="eastAsia"/>
          <w:sz w:val="18"/>
        </w:rPr>
        <w:t>감은</w:t>
      </w:r>
      <w:proofErr w:type="spellEnd"/>
      <w:r w:rsidRPr="008023B2">
        <w:rPr>
          <w:rFonts w:ascii="HY신명조" w:eastAsia="HY신명조" w:hint="eastAsia"/>
          <w:sz w:val="18"/>
        </w:rPr>
        <w:t xml:space="preserve"> </w:t>
      </w:r>
      <w:proofErr w:type="spellStart"/>
      <w:r w:rsidRPr="008023B2">
        <w:rPr>
          <w:rFonts w:ascii="HY신명조" w:eastAsia="HY신명조" w:hAnsi="바탕" w:cs="바탕" w:hint="eastAsia"/>
          <w:sz w:val="18"/>
        </w:rPr>
        <w:t>상태</w:t>
      </w:r>
      <w:proofErr w:type="spellEnd"/>
      <w:r w:rsidRPr="008023B2">
        <w:rPr>
          <w:rFonts w:ascii="HY신명조" w:eastAsia="HY신명조" w:hint="eastAsia"/>
          <w:sz w:val="18"/>
        </w:rPr>
        <w:t xml:space="preserve"> (</w:t>
      </w:r>
      <w:commentRangeStart w:id="14"/>
      <w:commentRangeStart w:id="15"/>
      <w:r w:rsidRPr="008023B2">
        <w:rPr>
          <w:rFonts w:ascii="HY신명조" w:eastAsia="HY신명조" w:hint="eastAsia"/>
          <w:sz w:val="18"/>
        </w:rPr>
        <w:t>EC</w:t>
      </w:r>
      <w:commentRangeEnd w:id="14"/>
      <w:r w:rsidR="002E1517">
        <w:rPr>
          <w:rStyle w:val="a7"/>
          <w:spacing w:val="0"/>
          <w:lang w:val="en-US" w:eastAsia="en-US"/>
        </w:rPr>
        <w:commentReference w:id="14"/>
      </w:r>
      <w:commentRangeEnd w:id="15"/>
      <w:r w:rsidR="00840350">
        <w:rPr>
          <w:rStyle w:val="a7"/>
          <w:spacing w:val="0"/>
          <w:lang w:val="en-US" w:eastAsia="en-US"/>
        </w:rPr>
        <w:commentReference w:id="15"/>
      </w:r>
      <w:r w:rsidRPr="008023B2">
        <w:rPr>
          <w:rFonts w:ascii="HY신명조" w:eastAsia="HY신명조" w:hint="eastAsia"/>
          <w:sz w:val="18"/>
        </w:rPr>
        <w:t>) 5</w:t>
      </w:r>
      <w:r w:rsidRPr="008023B2">
        <w:rPr>
          <w:rFonts w:ascii="HY신명조" w:eastAsia="HY신명조" w:hAnsi="바탕" w:cs="바탕" w:hint="eastAsia"/>
          <w:sz w:val="18"/>
        </w:rPr>
        <w:t>분</w:t>
      </w:r>
      <w:r w:rsidRPr="008023B2">
        <w:rPr>
          <w:rFonts w:ascii="HY신명조" w:eastAsia="HY신명조" w:hint="eastAsia"/>
          <w:sz w:val="18"/>
        </w:rPr>
        <w:t xml:space="preserve">, </w:t>
      </w:r>
      <w:r w:rsidRPr="008023B2">
        <w:rPr>
          <w:rFonts w:ascii="HY신명조" w:eastAsia="HY신명조" w:hAnsi="바탕" w:cs="바탕" w:hint="eastAsia"/>
          <w:sz w:val="18"/>
        </w:rPr>
        <w:t>눈</w:t>
      </w:r>
      <w:r w:rsidRPr="008023B2">
        <w:rPr>
          <w:rFonts w:ascii="HY신명조" w:eastAsia="HY신명조" w:hint="eastAsia"/>
          <w:sz w:val="18"/>
        </w:rPr>
        <w:t xml:space="preserve"> </w:t>
      </w:r>
      <w:r w:rsidRPr="008023B2">
        <w:rPr>
          <w:rFonts w:ascii="HY신명조" w:eastAsia="HY신명조" w:hAnsi="바탕" w:cs="바탕" w:hint="eastAsia"/>
          <w:sz w:val="18"/>
        </w:rPr>
        <w:t>뜬</w:t>
      </w:r>
      <w:r w:rsidRPr="008023B2">
        <w:rPr>
          <w:rFonts w:ascii="HY신명조" w:eastAsia="HY신명조" w:hint="eastAsia"/>
          <w:sz w:val="18"/>
        </w:rPr>
        <w:t xml:space="preserve"> </w:t>
      </w:r>
      <w:proofErr w:type="spellStart"/>
      <w:r w:rsidRPr="008023B2">
        <w:rPr>
          <w:rFonts w:ascii="HY신명조" w:eastAsia="HY신명조" w:hAnsi="바탕" w:cs="바탕" w:hint="eastAsia"/>
          <w:sz w:val="18"/>
        </w:rPr>
        <w:t>상태</w:t>
      </w:r>
      <w:proofErr w:type="spellEnd"/>
      <w:r w:rsidRPr="008023B2">
        <w:rPr>
          <w:rFonts w:ascii="HY신명조" w:eastAsia="HY신명조" w:hint="eastAsia"/>
          <w:sz w:val="18"/>
        </w:rPr>
        <w:t xml:space="preserve"> (EO) 5</w:t>
      </w:r>
      <w:r w:rsidRPr="008023B2">
        <w:rPr>
          <w:rFonts w:ascii="HY신명조" w:eastAsia="HY신명조" w:hAnsi="바탕" w:cs="바탕" w:hint="eastAsia"/>
          <w:sz w:val="18"/>
        </w:rPr>
        <w:t>분</w:t>
      </w:r>
      <w:r w:rsidRPr="008023B2">
        <w:rPr>
          <w:rFonts w:ascii="HY신명조" w:eastAsia="HY신명조" w:hint="eastAsia"/>
          <w:sz w:val="18"/>
        </w:rPr>
        <w:t xml:space="preserve"> </w:t>
      </w:r>
      <w:proofErr w:type="spellStart"/>
      <w:r w:rsidRPr="008023B2">
        <w:rPr>
          <w:rFonts w:ascii="HY신명조" w:eastAsia="HY신명조" w:hAnsi="바탕" w:cs="바탕" w:hint="eastAsia"/>
          <w:sz w:val="18"/>
        </w:rPr>
        <w:t>동안</w:t>
      </w:r>
      <w:proofErr w:type="spellEnd"/>
      <w:r w:rsidRPr="008023B2">
        <w:rPr>
          <w:rFonts w:ascii="HY신명조" w:eastAsia="HY신명조" w:hint="eastAsia"/>
          <w:sz w:val="18"/>
        </w:rPr>
        <w:t xml:space="preserve"> </w:t>
      </w:r>
      <w:proofErr w:type="spellStart"/>
      <w:r w:rsidRPr="008023B2">
        <w:rPr>
          <w:rFonts w:ascii="HY신명조" w:eastAsia="HY신명조" w:hAnsi="바탕" w:cs="바탕" w:hint="eastAsia"/>
          <w:sz w:val="18"/>
        </w:rPr>
        <w:t>기록되었고</w:t>
      </w:r>
      <w:proofErr w:type="spellEnd"/>
      <w:r w:rsidRPr="008023B2">
        <w:rPr>
          <w:rFonts w:ascii="HY신명조" w:eastAsia="HY신명조" w:hint="eastAsia"/>
          <w:sz w:val="18"/>
        </w:rPr>
        <w:t xml:space="preserve"> </w:t>
      </w:r>
      <w:proofErr w:type="spellStart"/>
      <w:r w:rsidRPr="008023B2">
        <w:rPr>
          <w:rFonts w:ascii="HY신명조" w:eastAsia="HY신명조" w:hAnsi="바탕" w:cs="바탕" w:hint="eastAsia"/>
          <w:sz w:val="18"/>
        </w:rPr>
        <w:t>추가로</w:t>
      </w:r>
      <w:proofErr w:type="spellEnd"/>
      <w:r w:rsidRPr="008023B2">
        <w:rPr>
          <w:rFonts w:ascii="HY신명조" w:eastAsia="HY신명조" w:hint="eastAsia"/>
          <w:sz w:val="18"/>
        </w:rPr>
        <w:t xml:space="preserve"> </w:t>
      </w:r>
      <w:proofErr w:type="spellStart"/>
      <w:r w:rsidRPr="008023B2">
        <w:rPr>
          <w:rFonts w:ascii="HY신명조" w:eastAsia="HY신명조" w:hAnsi="바탕" w:cs="바탕" w:hint="eastAsia"/>
          <w:sz w:val="18"/>
        </w:rPr>
        <w:t>자극에</w:t>
      </w:r>
      <w:proofErr w:type="spellEnd"/>
      <w:r w:rsidRPr="008023B2">
        <w:rPr>
          <w:rFonts w:ascii="HY신명조" w:eastAsia="HY신명조" w:hint="eastAsia"/>
          <w:sz w:val="18"/>
        </w:rPr>
        <w:t xml:space="preserve"> </w:t>
      </w:r>
      <w:proofErr w:type="spellStart"/>
      <w:r w:rsidRPr="008023B2">
        <w:rPr>
          <w:rFonts w:ascii="HY신명조" w:eastAsia="HY신명조" w:hAnsi="바탕" w:cs="바탕" w:hint="eastAsia"/>
          <w:sz w:val="18"/>
        </w:rPr>
        <w:t>대한</w:t>
      </w:r>
      <w:proofErr w:type="spellEnd"/>
      <w:r w:rsidRPr="008023B2">
        <w:rPr>
          <w:rFonts w:ascii="HY신명조" w:eastAsia="HY신명조" w:hint="eastAsia"/>
          <w:sz w:val="18"/>
        </w:rPr>
        <w:t xml:space="preserve"> </w:t>
      </w:r>
      <w:proofErr w:type="spellStart"/>
      <w:r w:rsidRPr="008023B2">
        <w:rPr>
          <w:rFonts w:ascii="HY신명조" w:eastAsia="HY신명조" w:hAnsi="바탕" w:cs="바탕" w:hint="eastAsia"/>
          <w:sz w:val="18"/>
        </w:rPr>
        <w:t>뇌파</w:t>
      </w:r>
      <w:proofErr w:type="spellEnd"/>
      <w:r w:rsidRPr="008023B2">
        <w:rPr>
          <w:rFonts w:ascii="HY신명조" w:eastAsia="HY신명조" w:hint="eastAsia"/>
          <w:sz w:val="18"/>
        </w:rPr>
        <w:t xml:space="preserve"> </w:t>
      </w:r>
      <w:proofErr w:type="spellStart"/>
      <w:r w:rsidRPr="008023B2">
        <w:rPr>
          <w:rFonts w:ascii="HY신명조" w:eastAsia="HY신명조" w:hAnsi="바탕" w:cs="바탕" w:hint="eastAsia"/>
          <w:sz w:val="18"/>
        </w:rPr>
        <w:t>기록</w:t>
      </w:r>
      <w:proofErr w:type="spellEnd"/>
      <w:r w:rsidRPr="008023B2">
        <w:rPr>
          <w:rFonts w:ascii="HY신명조" w:eastAsia="HY신명조" w:hint="eastAsia"/>
          <w:sz w:val="18"/>
        </w:rPr>
        <w:t xml:space="preserve"> (TASK) </w:t>
      </w:r>
      <w:proofErr w:type="spellStart"/>
      <w:r w:rsidRPr="008023B2">
        <w:rPr>
          <w:rFonts w:ascii="HY신명조" w:eastAsia="HY신명조" w:hAnsi="바탕" w:cs="바탕" w:hint="eastAsia"/>
          <w:sz w:val="18"/>
        </w:rPr>
        <w:t>으로</w:t>
      </w:r>
      <w:proofErr w:type="spellEnd"/>
      <w:r w:rsidRPr="008023B2">
        <w:rPr>
          <w:rFonts w:ascii="HY신명조" w:eastAsia="HY신명조" w:hint="eastAsia"/>
          <w:sz w:val="18"/>
        </w:rPr>
        <w:t xml:space="preserve"> 10</w:t>
      </w:r>
      <w:r w:rsidRPr="008023B2">
        <w:rPr>
          <w:rFonts w:ascii="HY신명조" w:eastAsia="HY신명조" w:hAnsi="바탕" w:cs="바탕" w:hint="eastAsia"/>
          <w:sz w:val="18"/>
        </w:rPr>
        <w:t>분</w:t>
      </w:r>
      <w:r w:rsidRPr="008023B2">
        <w:rPr>
          <w:rFonts w:ascii="HY신명조" w:eastAsia="HY신명조" w:hint="eastAsia"/>
          <w:sz w:val="18"/>
        </w:rPr>
        <w:t xml:space="preserve"> </w:t>
      </w:r>
      <w:proofErr w:type="spellStart"/>
      <w:r w:rsidRPr="008023B2">
        <w:rPr>
          <w:rFonts w:ascii="HY신명조" w:eastAsia="HY신명조" w:hAnsi="바탕" w:cs="바탕" w:hint="eastAsia"/>
          <w:sz w:val="18"/>
        </w:rPr>
        <w:t>동안</w:t>
      </w:r>
      <w:proofErr w:type="spellEnd"/>
      <w:r w:rsidRPr="008023B2">
        <w:rPr>
          <w:rFonts w:ascii="HY신명조" w:eastAsia="HY신명조" w:hint="eastAsia"/>
          <w:sz w:val="18"/>
        </w:rPr>
        <w:t xml:space="preserve"> </w:t>
      </w:r>
      <w:proofErr w:type="spellStart"/>
      <w:r w:rsidRPr="008023B2">
        <w:rPr>
          <w:rFonts w:ascii="HY신명조" w:eastAsia="HY신명조" w:hAnsi="바탕" w:cs="바탕" w:hint="eastAsia"/>
          <w:sz w:val="18"/>
        </w:rPr>
        <w:t>기록되었다</w:t>
      </w:r>
      <w:proofErr w:type="spellEnd"/>
      <w:r w:rsidRPr="008023B2">
        <w:rPr>
          <w:rFonts w:ascii="HY신명조" w:eastAsia="HY신명조" w:hint="eastAsia"/>
          <w:sz w:val="18"/>
        </w:rPr>
        <w:t xml:space="preserve">. </w:t>
      </w:r>
      <w:proofErr w:type="spellStart"/>
      <w:r w:rsidRPr="008023B2">
        <w:rPr>
          <w:rFonts w:ascii="HY신명조" w:eastAsia="HY신명조" w:hAnsi="바탕" w:cs="바탕" w:hint="eastAsia"/>
          <w:sz w:val="18"/>
        </w:rPr>
        <w:t>뇌파는</w:t>
      </w:r>
      <w:proofErr w:type="spellEnd"/>
      <w:r w:rsidRPr="008023B2">
        <w:rPr>
          <w:rFonts w:ascii="HY신명조" w:eastAsia="HY신명조" w:hint="eastAsia"/>
          <w:sz w:val="18"/>
        </w:rPr>
        <w:t xml:space="preserve"> </w:t>
      </w:r>
      <w:proofErr w:type="spellStart"/>
      <w:r w:rsidRPr="008023B2">
        <w:rPr>
          <w:rFonts w:ascii="HY신명조" w:eastAsia="HY신명조" w:hAnsi="바탕" w:cs="바탕" w:hint="eastAsia"/>
          <w:sz w:val="18"/>
        </w:rPr>
        <w:t>최소한의</w:t>
      </w:r>
      <w:proofErr w:type="spellEnd"/>
      <w:r w:rsidRPr="008023B2">
        <w:rPr>
          <w:rFonts w:ascii="HY신명조" w:eastAsia="HY신명조" w:hint="eastAsia"/>
          <w:sz w:val="18"/>
        </w:rPr>
        <w:t xml:space="preserve"> </w:t>
      </w:r>
      <w:proofErr w:type="spellStart"/>
      <w:r w:rsidRPr="008023B2">
        <w:rPr>
          <w:rFonts w:ascii="HY신명조" w:eastAsia="HY신명조" w:hAnsi="바탕" w:cs="바탕" w:hint="eastAsia"/>
          <w:sz w:val="18"/>
        </w:rPr>
        <w:t>깜빡임과</w:t>
      </w:r>
      <w:proofErr w:type="spellEnd"/>
      <w:r w:rsidRPr="008023B2">
        <w:rPr>
          <w:rFonts w:ascii="HY신명조" w:eastAsia="HY신명조" w:hint="eastAsia"/>
          <w:sz w:val="18"/>
        </w:rPr>
        <w:t xml:space="preserve"> </w:t>
      </w:r>
      <w:proofErr w:type="spellStart"/>
      <w:r w:rsidRPr="008023B2">
        <w:rPr>
          <w:rFonts w:ascii="HY신명조" w:eastAsia="HY신명조" w:hAnsi="바탕" w:cs="바탕" w:hint="eastAsia"/>
          <w:sz w:val="18"/>
        </w:rPr>
        <w:t>머리</w:t>
      </w:r>
      <w:proofErr w:type="spellEnd"/>
      <w:r w:rsidRPr="008023B2">
        <w:rPr>
          <w:rFonts w:ascii="HY신명조" w:eastAsia="HY신명조" w:hint="eastAsia"/>
          <w:sz w:val="18"/>
        </w:rPr>
        <w:t xml:space="preserve"> </w:t>
      </w:r>
      <w:proofErr w:type="spellStart"/>
      <w:r w:rsidRPr="008023B2">
        <w:rPr>
          <w:rFonts w:ascii="HY신명조" w:eastAsia="HY신명조" w:hAnsi="바탕" w:cs="바탕" w:hint="eastAsia"/>
          <w:sz w:val="18"/>
        </w:rPr>
        <w:t>움직임으로</w:t>
      </w:r>
      <w:proofErr w:type="spellEnd"/>
      <w:r w:rsidRPr="008023B2">
        <w:rPr>
          <w:rFonts w:ascii="HY신명조" w:eastAsia="HY신명조" w:hint="eastAsia"/>
          <w:sz w:val="18"/>
        </w:rPr>
        <w:t xml:space="preserve"> </w:t>
      </w:r>
      <w:r w:rsidRPr="008023B2">
        <w:rPr>
          <w:rFonts w:ascii="HY신명조" w:eastAsia="HY신명조" w:hAnsi="바탕" w:cs="바탕" w:hint="eastAsia"/>
          <w:sz w:val="18"/>
        </w:rPr>
        <w:t>반</w:t>
      </w:r>
      <w:r w:rsidRPr="008023B2">
        <w:rPr>
          <w:rFonts w:ascii="HY신명조" w:eastAsia="HY신명조" w:hint="eastAsia"/>
          <w:sz w:val="18"/>
        </w:rPr>
        <w:t xml:space="preserve"> </w:t>
      </w:r>
      <w:proofErr w:type="spellStart"/>
      <w:r w:rsidRPr="008023B2">
        <w:rPr>
          <w:rFonts w:ascii="HY신명조" w:eastAsia="HY신명조" w:hAnsi="바탕" w:cs="바탕" w:hint="eastAsia"/>
          <w:sz w:val="18"/>
        </w:rPr>
        <w:t>휴식</w:t>
      </w:r>
      <w:proofErr w:type="spellEnd"/>
      <w:r w:rsidRPr="008023B2">
        <w:rPr>
          <w:rFonts w:ascii="HY신명조" w:eastAsia="HY신명조" w:hint="eastAsia"/>
          <w:sz w:val="18"/>
        </w:rPr>
        <w:t xml:space="preserve"> </w:t>
      </w:r>
      <w:proofErr w:type="spellStart"/>
      <w:r w:rsidRPr="008023B2">
        <w:rPr>
          <w:rFonts w:ascii="HY신명조" w:eastAsia="HY신명조" w:hAnsi="바탕" w:cs="바탕" w:hint="eastAsia"/>
          <w:sz w:val="18"/>
        </w:rPr>
        <w:t>상태로</w:t>
      </w:r>
      <w:proofErr w:type="spellEnd"/>
      <w:r w:rsidRPr="008023B2">
        <w:rPr>
          <w:rFonts w:ascii="HY신명조" w:eastAsia="HY신명조" w:hint="eastAsia"/>
          <w:sz w:val="18"/>
        </w:rPr>
        <w:t xml:space="preserve"> </w:t>
      </w:r>
      <w:proofErr w:type="spellStart"/>
      <w:r w:rsidRPr="008023B2">
        <w:rPr>
          <w:rFonts w:ascii="HY신명조" w:eastAsia="HY신명조" w:hAnsi="바탕" w:cs="바탕" w:hint="eastAsia"/>
          <w:sz w:val="18"/>
        </w:rPr>
        <w:t>앉아서</w:t>
      </w:r>
      <w:proofErr w:type="spellEnd"/>
      <w:r w:rsidRPr="008023B2">
        <w:rPr>
          <w:rFonts w:ascii="HY신명조" w:eastAsia="HY신명조" w:hint="eastAsia"/>
          <w:sz w:val="18"/>
        </w:rPr>
        <w:t xml:space="preserve"> </w:t>
      </w:r>
      <w:proofErr w:type="spellStart"/>
      <w:r w:rsidRPr="008023B2">
        <w:rPr>
          <w:rFonts w:ascii="HY신명조" w:eastAsia="HY신명조" w:hAnsi="바탕" w:cs="바탕" w:hint="eastAsia"/>
          <w:sz w:val="18"/>
        </w:rPr>
        <w:t>측정되었다</w:t>
      </w:r>
      <w:proofErr w:type="spellEnd"/>
      <w:r w:rsidRPr="008023B2">
        <w:rPr>
          <w:rFonts w:ascii="HY신명조" w:eastAsia="HY신명조" w:hint="eastAsia"/>
          <w:sz w:val="18"/>
        </w:rPr>
        <w:t xml:space="preserve">. EEG  </w:t>
      </w:r>
      <w:proofErr w:type="spellStart"/>
      <w:r w:rsidRPr="008023B2">
        <w:rPr>
          <w:rFonts w:ascii="HY신명조" w:eastAsia="HY신명조" w:hAnsi="바탕" w:cs="바탕" w:hint="eastAsia"/>
          <w:sz w:val="18"/>
        </w:rPr>
        <w:t>신호는</w:t>
      </w:r>
      <w:proofErr w:type="spellEnd"/>
      <w:r w:rsidRPr="008023B2">
        <w:rPr>
          <w:rFonts w:ascii="HY신명조" w:eastAsia="HY신명조" w:hint="eastAsia"/>
          <w:sz w:val="18"/>
        </w:rPr>
        <w:t xml:space="preserve"> 1</w:t>
      </w:r>
      <w:r w:rsidRPr="008023B2">
        <w:rPr>
          <w:rFonts w:ascii="HY신명조" w:eastAsia="HY신명조" w:hAnsi="바탕" w:cs="바탕" w:hint="eastAsia"/>
          <w:sz w:val="18"/>
        </w:rPr>
        <w:t>초당</w:t>
      </w:r>
      <w:r w:rsidRPr="008023B2">
        <w:rPr>
          <w:rFonts w:ascii="HY신명조" w:eastAsia="HY신명조" w:hint="eastAsia"/>
          <w:sz w:val="18"/>
        </w:rPr>
        <w:t xml:space="preserve"> 256</w:t>
      </w:r>
      <w:r w:rsidRPr="008023B2">
        <w:rPr>
          <w:rFonts w:ascii="HY신명조" w:eastAsia="HY신명조" w:hAnsi="바탕" w:cs="바탕" w:hint="eastAsia"/>
          <w:sz w:val="18"/>
        </w:rPr>
        <w:t>샘플로</w:t>
      </w:r>
      <w:r w:rsidRPr="008023B2">
        <w:rPr>
          <w:rFonts w:ascii="HY신명조" w:eastAsia="HY신명조" w:hint="eastAsia"/>
          <w:sz w:val="18"/>
        </w:rPr>
        <w:t xml:space="preserve"> </w:t>
      </w:r>
      <w:proofErr w:type="spellStart"/>
      <w:r w:rsidRPr="008023B2">
        <w:rPr>
          <w:rFonts w:ascii="HY신명조" w:eastAsia="HY신명조" w:hAnsi="바탕" w:cs="바탕" w:hint="eastAsia"/>
          <w:sz w:val="18"/>
        </w:rPr>
        <w:t>디지털화</w:t>
      </w:r>
      <w:proofErr w:type="spellEnd"/>
      <w:r w:rsidRPr="008023B2">
        <w:rPr>
          <w:rFonts w:ascii="HY신명조" w:eastAsia="HY신명조" w:hint="eastAsia"/>
          <w:sz w:val="18"/>
        </w:rPr>
        <w:t xml:space="preserve"> </w:t>
      </w:r>
      <w:proofErr w:type="spellStart"/>
      <w:r w:rsidRPr="008023B2">
        <w:rPr>
          <w:rFonts w:ascii="HY신명조" w:eastAsia="HY신명조" w:hAnsi="바탕" w:cs="바탕" w:hint="eastAsia"/>
          <w:sz w:val="18"/>
        </w:rPr>
        <w:t>되었으며</w:t>
      </w:r>
      <w:proofErr w:type="spellEnd"/>
      <w:r w:rsidRPr="008023B2">
        <w:rPr>
          <w:rFonts w:ascii="HY신명조" w:eastAsia="HY신명조" w:hint="eastAsia"/>
          <w:sz w:val="18"/>
        </w:rPr>
        <w:t xml:space="preserve">, </w:t>
      </w:r>
      <w:proofErr w:type="spellStart"/>
      <w:r w:rsidRPr="008023B2">
        <w:rPr>
          <w:rFonts w:ascii="HY신명조" w:eastAsia="HY신명조" w:hAnsi="바탕" w:cs="바탕" w:hint="eastAsia"/>
          <w:sz w:val="18"/>
        </w:rPr>
        <w:t>전력선</w:t>
      </w:r>
      <w:proofErr w:type="spellEnd"/>
      <w:r w:rsidRPr="008023B2">
        <w:rPr>
          <w:rFonts w:ascii="HY신명조" w:eastAsia="HY신명조" w:hint="eastAsia"/>
          <w:sz w:val="18"/>
        </w:rPr>
        <w:t xml:space="preserve"> </w:t>
      </w:r>
      <w:proofErr w:type="spellStart"/>
      <w:r w:rsidRPr="008023B2">
        <w:rPr>
          <w:rFonts w:ascii="HY신명조" w:eastAsia="HY신명조" w:hAnsi="바탕" w:cs="바탕" w:hint="eastAsia"/>
          <w:sz w:val="18"/>
        </w:rPr>
        <w:t>노이즈를</w:t>
      </w:r>
      <w:proofErr w:type="spellEnd"/>
      <w:r w:rsidRPr="008023B2">
        <w:rPr>
          <w:rFonts w:ascii="HY신명조" w:eastAsia="HY신명조" w:hint="eastAsia"/>
          <w:sz w:val="18"/>
        </w:rPr>
        <w:t xml:space="preserve"> </w:t>
      </w:r>
      <w:proofErr w:type="spellStart"/>
      <w:r w:rsidRPr="008023B2">
        <w:rPr>
          <w:rFonts w:ascii="HY신명조" w:eastAsia="HY신명조" w:hAnsi="바탕" w:cs="바탕" w:hint="eastAsia"/>
          <w:sz w:val="18"/>
        </w:rPr>
        <w:t>억제하기</w:t>
      </w:r>
      <w:proofErr w:type="spellEnd"/>
      <w:r w:rsidRPr="008023B2">
        <w:rPr>
          <w:rFonts w:ascii="HY신명조" w:eastAsia="HY신명조" w:hint="eastAsia"/>
          <w:sz w:val="18"/>
        </w:rPr>
        <w:t xml:space="preserve"> </w:t>
      </w:r>
      <w:proofErr w:type="spellStart"/>
      <w:r w:rsidRPr="008023B2">
        <w:rPr>
          <w:rFonts w:ascii="HY신명조" w:eastAsia="HY신명조" w:hAnsi="바탕" w:cs="바탕" w:hint="eastAsia"/>
          <w:sz w:val="18"/>
        </w:rPr>
        <w:t>위해서</w:t>
      </w:r>
      <w:proofErr w:type="spellEnd"/>
      <w:r w:rsidRPr="008023B2">
        <w:rPr>
          <w:rFonts w:ascii="HY신명조" w:eastAsia="HY신명조" w:hint="eastAsia"/>
          <w:sz w:val="18"/>
        </w:rPr>
        <w:t xml:space="preserve"> 50Hz </w:t>
      </w:r>
      <w:proofErr w:type="spellStart"/>
      <w:r w:rsidRPr="008023B2">
        <w:rPr>
          <w:rFonts w:ascii="HY신명조" w:eastAsia="HY신명조" w:hAnsi="바탕" w:cs="바탕" w:hint="eastAsia"/>
          <w:sz w:val="18"/>
        </w:rPr>
        <w:t>노치</w:t>
      </w:r>
      <w:proofErr w:type="spellEnd"/>
      <w:r w:rsidRPr="008023B2">
        <w:rPr>
          <w:rFonts w:ascii="HY신명조" w:eastAsia="HY신명조" w:hint="eastAsia"/>
          <w:sz w:val="18"/>
        </w:rPr>
        <w:t xml:space="preserve"> </w:t>
      </w:r>
      <w:proofErr w:type="spellStart"/>
      <w:r w:rsidRPr="008023B2">
        <w:rPr>
          <w:rFonts w:ascii="HY신명조" w:eastAsia="HY신명조" w:hAnsi="바탕" w:cs="바탕" w:hint="eastAsia"/>
          <w:sz w:val="18"/>
        </w:rPr>
        <w:t>필터를</w:t>
      </w:r>
      <w:proofErr w:type="spellEnd"/>
      <w:r w:rsidRPr="008023B2">
        <w:rPr>
          <w:rFonts w:ascii="HY신명조" w:eastAsia="HY신명조" w:hint="eastAsia"/>
          <w:sz w:val="18"/>
        </w:rPr>
        <w:t xml:space="preserve"> </w:t>
      </w:r>
      <w:proofErr w:type="spellStart"/>
      <w:r w:rsidRPr="008023B2">
        <w:rPr>
          <w:rFonts w:ascii="HY신명조" w:eastAsia="HY신명조" w:hAnsi="바탕" w:cs="바탕" w:hint="eastAsia"/>
          <w:sz w:val="18"/>
        </w:rPr>
        <w:t>사용하였다</w:t>
      </w:r>
      <w:proofErr w:type="spellEnd"/>
      <w:r w:rsidRPr="008023B2">
        <w:rPr>
          <w:rFonts w:ascii="HY신명조" w:eastAsia="HY신명조" w:hint="eastAsia"/>
          <w:sz w:val="18"/>
        </w:rPr>
        <w:t xml:space="preserve">. EEG </w:t>
      </w:r>
      <w:proofErr w:type="spellStart"/>
      <w:r w:rsidRPr="008023B2">
        <w:rPr>
          <w:rFonts w:ascii="HY신명조" w:eastAsia="HY신명조" w:hAnsi="바탕" w:cs="바탕" w:hint="eastAsia"/>
          <w:sz w:val="18"/>
        </w:rPr>
        <w:t>데이터는</w:t>
      </w:r>
      <w:proofErr w:type="spellEnd"/>
      <w:r w:rsidRPr="008023B2">
        <w:rPr>
          <w:rFonts w:ascii="HY신명조" w:eastAsia="HY신명조" w:hint="eastAsia"/>
          <w:sz w:val="18"/>
        </w:rPr>
        <w:t xml:space="preserve"> </w:t>
      </w:r>
      <w:proofErr w:type="spellStart"/>
      <w:r w:rsidRPr="008023B2">
        <w:rPr>
          <w:rFonts w:ascii="HY신명조" w:eastAsia="HY신명조" w:hAnsi="바탕" w:cs="바탕" w:hint="eastAsia"/>
          <w:sz w:val="18"/>
        </w:rPr>
        <w:t>국제</w:t>
      </w:r>
      <w:proofErr w:type="spellEnd"/>
      <w:r w:rsidRPr="008023B2">
        <w:rPr>
          <w:rFonts w:ascii="HY신명조" w:eastAsia="HY신명조" w:hint="eastAsia"/>
          <w:sz w:val="18"/>
        </w:rPr>
        <w:t xml:space="preserve"> 10-20 </w:t>
      </w:r>
      <w:proofErr w:type="spellStart"/>
      <w:r w:rsidRPr="008023B2">
        <w:rPr>
          <w:rFonts w:ascii="HY신명조" w:eastAsia="HY신명조" w:hAnsi="바탕" w:cs="바탕" w:hint="eastAsia"/>
          <w:sz w:val="18"/>
        </w:rPr>
        <w:t>시스템에</w:t>
      </w:r>
      <w:proofErr w:type="spellEnd"/>
      <w:r w:rsidRPr="008023B2">
        <w:rPr>
          <w:rFonts w:ascii="HY신명조" w:eastAsia="HY신명조" w:hint="eastAsia"/>
          <w:sz w:val="18"/>
        </w:rPr>
        <w:t xml:space="preserve"> </w:t>
      </w:r>
      <w:proofErr w:type="spellStart"/>
      <w:r w:rsidRPr="008023B2">
        <w:rPr>
          <w:rFonts w:ascii="HY신명조" w:eastAsia="HY신명조" w:hAnsi="바탕" w:cs="바탕" w:hint="eastAsia"/>
          <w:sz w:val="18"/>
        </w:rPr>
        <w:t>따라</w:t>
      </w:r>
      <w:proofErr w:type="spellEnd"/>
      <w:r w:rsidRPr="008023B2">
        <w:rPr>
          <w:rFonts w:ascii="HY신명조" w:eastAsia="HY신명조" w:hint="eastAsia"/>
          <w:sz w:val="18"/>
        </w:rPr>
        <w:t xml:space="preserve"> 19</w:t>
      </w:r>
      <w:r w:rsidRPr="008023B2">
        <w:rPr>
          <w:rFonts w:ascii="HY신명조" w:eastAsia="HY신명조" w:hAnsi="바탕" w:cs="바탕" w:hint="eastAsia"/>
          <w:sz w:val="18"/>
        </w:rPr>
        <w:t>개의</w:t>
      </w:r>
      <w:r w:rsidRPr="008023B2">
        <w:rPr>
          <w:rFonts w:ascii="HY신명조" w:eastAsia="HY신명조" w:hint="eastAsia"/>
          <w:sz w:val="18"/>
        </w:rPr>
        <w:t xml:space="preserve"> </w:t>
      </w:r>
      <w:proofErr w:type="spellStart"/>
      <w:r w:rsidRPr="008023B2">
        <w:rPr>
          <w:rFonts w:ascii="HY신명조" w:eastAsia="HY신명조" w:hAnsi="바탕" w:cs="바탕" w:hint="eastAsia"/>
          <w:sz w:val="18"/>
        </w:rPr>
        <w:t>채널을</w:t>
      </w:r>
      <w:proofErr w:type="spellEnd"/>
      <w:r w:rsidRPr="008023B2">
        <w:rPr>
          <w:rFonts w:ascii="HY신명조" w:eastAsia="HY신명조" w:hint="eastAsia"/>
          <w:sz w:val="18"/>
        </w:rPr>
        <w:t xml:space="preserve"> </w:t>
      </w:r>
      <w:proofErr w:type="spellStart"/>
      <w:r w:rsidRPr="008023B2">
        <w:rPr>
          <w:rFonts w:ascii="HY신명조" w:eastAsia="HY신명조" w:hAnsi="바탕" w:cs="바탕" w:hint="eastAsia"/>
          <w:sz w:val="18"/>
        </w:rPr>
        <w:t>사용하여</w:t>
      </w:r>
      <w:proofErr w:type="spellEnd"/>
      <w:r w:rsidRPr="008023B2">
        <w:rPr>
          <w:rFonts w:ascii="HY신명조" w:eastAsia="HY신명조" w:hint="eastAsia"/>
          <w:sz w:val="18"/>
        </w:rPr>
        <w:t xml:space="preserve"> </w:t>
      </w:r>
      <w:proofErr w:type="spellStart"/>
      <w:r w:rsidRPr="008023B2">
        <w:rPr>
          <w:rFonts w:ascii="HY신명조" w:eastAsia="HY신명조" w:hAnsi="바탕" w:cs="바탕" w:hint="eastAsia"/>
          <w:sz w:val="18"/>
        </w:rPr>
        <w:t>기록되었다</w:t>
      </w:r>
      <w:proofErr w:type="spellEnd"/>
      <w:r w:rsidRPr="008023B2">
        <w:rPr>
          <w:rFonts w:ascii="HY신명조" w:eastAsia="HY신명조" w:hint="eastAsia"/>
          <w:sz w:val="18"/>
        </w:rPr>
        <w:t xml:space="preserve">. </w:t>
      </w:r>
      <w:r w:rsidRPr="008023B2">
        <w:rPr>
          <w:rFonts w:ascii="HY신명조" w:eastAsia="HY신명조" w:hAnsi="바탕" w:cs="바탕" w:hint="eastAsia"/>
          <w:sz w:val="18"/>
        </w:rPr>
        <w:t>본</w:t>
      </w:r>
      <w:r w:rsidRPr="008023B2">
        <w:rPr>
          <w:rFonts w:ascii="HY신명조" w:eastAsia="HY신명조" w:hint="eastAsia"/>
          <w:sz w:val="18"/>
        </w:rPr>
        <w:t xml:space="preserve"> </w:t>
      </w:r>
      <w:proofErr w:type="spellStart"/>
      <w:r w:rsidRPr="008023B2">
        <w:rPr>
          <w:rFonts w:ascii="HY신명조" w:eastAsia="HY신명조" w:hAnsi="바탕" w:cs="바탕" w:hint="eastAsia"/>
          <w:sz w:val="18"/>
        </w:rPr>
        <w:t>연구에서는</w:t>
      </w:r>
      <w:proofErr w:type="spellEnd"/>
      <w:r w:rsidRPr="008023B2">
        <w:rPr>
          <w:rFonts w:ascii="HY신명조" w:eastAsia="HY신명조" w:hint="eastAsia"/>
          <w:sz w:val="18"/>
        </w:rPr>
        <w:t xml:space="preserve"> 29</w:t>
      </w:r>
      <w:r w:rsidRPr="008023B2">
        <w:rPr>
          <w:rFonts w:ascii="HY신명조" w:eastAsia="HY신명조" w:hAnsi="바탕" w:cs="바탕" w:hint="eastAsia"/>
          <w:sz w:val="18"/>
        </w:rPr>
        <w:t>명의</w:t>
      </w:r>
      <w:r w:rsidRPr="008023B2">
        <w:rPr>
          <w:rFonts w:ascii="HY신명조" w:eastAsia="HY신명조" w:hint="eastAsia"/>
          <w:sz w:val="18"/>
        </w:rPr>
        <w:t xml:space="preserve"> MDD </w:t>
      </w:r>
      <w:proofErr w:type="spellStart"/>
      <w:r w:rsidRPr="008023B2">
        <w:rPr>
          <w:rFonts w:ascii="HY신명조" w:eastAsia="HY신명조" w:hAnsi="바탕" w:cs="바탕" w:hint="eastAsia"/>
          <w:sz w:val="18"/>
        </w:rPr>
        <w:t>환자와</w:t>
      </w:r>
      <w:proofErr w:type="spellEnd"/>
      <w:r w:rsidRPr="008023B2">
        <w:rPr>
          <w:rFonts w:ascii="HY신명조" w:eastAsia="HY신명조" w:hint="eastAsia"/>
          <w:sz w:val="18"/>
        </w:rPr>
        <w:t xml:space="preserve"> 29</w:t>
      </w:r>
      <w:r w:rsidRPr="008023B2">
        <w:rPr>
          <w:rFonts w:ascii="HY신명조" w:eastAsia="HY신명조" w:hAnsi="바탕" w:cs="바탕" w:hint="eastAsia"/>
          <w:sz w:val="18"/>
        </w:rPr>
        <w:t>명의</w:t>
      </w:r>
      <w:r w:rsidRPr="008023B2">
        <w:rPr>
          <w:rFonts w:ascii="HY신명조" w:eastAsia="HY신명조" w:hint="eastAsia"/>
          <w:sz w:val="18"/>
        </w:rPr>
        <w:t xml:space="preserve"> </w:t>
      </w:r>
      <w:proofErr w:type="spellStart"/>
      <w:r w:rsidRPr="008023B2">
        <w:rPr>
          <w:rFonts w:ascii="HY신명조" w:eastAsia="HY신명조" w:hAnsi="바탕" w:cs="바탕" w:hint="eastAsia"/>
          <w:sz w:val="18"/>
        </w:rPr>
        <w:t>정상</w:t>
      </w:r>
      <w:proofErr w:type="spellEnd"/>
      <w:r w:rsidRPr="008023B2">
        <w:rPr>
          <w:rFonts w:ascii="HY신명조" w:eastAsia="HY신명조" w:hint="eastAsia"/>
          <w:sz w:val="18"/>
        </w:rPr>
        <w:t xml:space="preserve"> </w:t>
      </w:r>
      <w:proofErr w:type="spellStart"/>
      <w:r w:rsidRPr="008023B2">
        <w:rPr>
          <w:rFonts w:ascii="HY신명조" w:eastAsia="HY신명조" w:hAnsi="바탕" w:cs="바탕" w:hint="eastAsia"/>
          <w:sz w:val="18"/>
        </w:rPr>
        <w:t>피험자의</w:t>
      </w:r>
      <w:proofErr w:type="spellEnd"/>
      <w:r w:rsidRPr="008023B2">
        <w:rPr>
          <w:rFonts w:ascii="HY신명조" w:eastAsia="HY신명조" w:hint="eastAsia"/>
          <w:sz w:val="18"/>
        </w:rPr>
        <w:t xml:space="preserve"> EC EGG </w:t>
      </w:r>
      <w:proofErr w:type="spellStart"/>
      <w:r w:rsidRPr="008023B2">
        <w:rPr>
          <w:rFonts w:ascii="HY신명조" w:eastAsia="HY신명조" w:hAnsi="바탕" w:cs="바탕" w:hint="eastAsia"/>
          <w:sz w:val="18"/>
        </w:rPr>
        <w:t>데이터만</w:t>
      </w:r>
      <w:proofErr w:type="spellEnd"/>
      <w:r w:rsidRPr="008023B2">
        <w:rPr>
          <w:rFonts w:ascii="HY신명조" w:eastAsia="HY신명조" w:hint="eastAsia"/>
          <w:sz w:val="18"/>
        </w:rPr>
        <w:t xml:space="preserve"> </w:t>
      </w:r>
      <w:proofErr w:type="spellStart"/>
      <w:r w:rsidR="00437F5C">
        <w:rPr>
          <w:rFonts w:ascii="HY신명조" w:eastAsia="HY신명조" w:hAnsi="바탕" w:cs="바탕" w:hint="eastAsia"/>
          <w:sz w:val="18"/>
        </w:rPr>
        <w:t>사용하였</w:t>
      </w:r>
      <w:r w:rsidR="00437F5C">
        <w:rPr>
          <w:rFonts w:ascii="HY신명조" w:eastAsia="HY신명조" w:hAnsi="바탕" w:cs="바탕" w:hint="eastAsia"/>
          <w:sz w:val="18"/>
          <w:lang w:eastAsia="ko-KR"/>
        </w:rPr>
        <w:t>고</w:t>
      </w:r>
      <w:proofErr w:type="spellEnd"/>
      <w:r w:rsidR="00437F5C">
        <w:rPr>
          <w:rFonts w:ascii="HY신명조" w:eastAsia="HY신명조" w:hAnsi="바탕" w:cs="바탕" w:hint="eastAsia"/>
          <w:sz w:val="18"/>
          <w:lang w:eastAsia="ko-KR"/>
        </w:rPr>
        <w:t>,</w:t>
      </w:r>
      <w:r w:rsidR="00437F5C">
        <w:rPr>
          <w:rFonts w:ascii="HY신명조" w:eastAsia="HY신명조" w:hAnsi="바탕" w:cs="바탕"/>
          <w:sz w:val="18"/>
          <w:lang w:eastAsia="ko-KR"/>
        </w:rPr>
        <w:t xml:space="preserve"> 0</w:t>
      </w:r>
      <w:r w:rsidR="00437F5C">
        <w:rPr>
          <w:rFonts w:ascii="HY신명조" w:eastAsia="HY신명조" w:hAnsi="바탕" w:cs="바탕" w:hint="eastAsia"/>
          <w:sz w:val="18"/>
          <w:lang w:eastAsia="ko-KR"/>
        </w:rPr>
        <w:t xml:space="preserve">초에서 </w:t>
      </w:r>
      <w:r w:rsidR="00437F5C">
        <w:rPr>
          <w:rFonts w:ascii="HY신명조" w:eastAsia="HY신명조" w:hAnsi="바탕" w:cs="바탕"/>
          <w:sz w:val="18"/>
          <w:lang w:eastAsia="ko-KR"/>
        </w:rPr>
        <w:t>120</w:t>
      </w:r>
      <w:r w:rsidR="00437F5C">
        <w:rPr>
          <w:rFonts w:ascii="HY신명조" w:eastAsia="HY신명조" w:hAnsi="바탕" w:cs="바탕" w:hint="eastAsia"/>
          <w:sz w:val="18"/>
          <w:lang w:eastAsia="ko-KR"/>
        </w:rPr>
        <w:t xml:space="preserve">초 </w:t>
      </w:r>
      <w:r w:rsidR="00437F5C">
        <w:rPr>
          <w:rFonts w:ascii="HY신명조" w:eastAsia="HY신명조" w:hAnsi="바탕" w:cs="바탕"/>
          <w:sz w:val="18"/>
          <w:lang w:eastAsia="ko-KR"/>
        </w:rPr>
        <w:t xml:space="preserve">(30720 </w:t>
      </w:r>
      <w:proofErr w:type="gramStart"/>
      <w:r w:rsidR="00437F5C">
        <w:rPr>
          <w:rFonts w:ascii="HY신명조" w:eastAsia="HY신명조" w:hAnsi="바탕" w:cs="바탕" w:hint="eastAsia"/>
          <w:sz w:val="18"/>
          <w:lang w:eastAsia="ko-KR"/>
        </w:rPr>
        <w:t>samples) 까지의</w:t>
      </w:r>
      <w:proofErr w:type="gramEnd"/>
      <w:r w:rsidR="00437F5C">
        <w:rPr>
          <w:rFonts w:ascii="HY신명조" w:eastAsia="HY신명조" w:hAnsi="바탕" w:cs="바탕" w:hint="eastAsia"/>
          <w:sz w:val="18"/>
          <w:lang w:eastAsia="ko-KR"/>
        </w:rPr>
        <w:t xml:space="preserve"> 데이터를 사용하였다.</w:t>
      </w:r>
      <w:r w:rsidR="00437F5C">
        <w:rPr>
          <w:rFonts w:ascii="HY신명조" w:eastAsia="HY신명조" w:hAnsi="바탕" w:cs="바탕"/>
          <w:sz w:val="18"/>
          <w:lang w:eastAsia="ko-KR"/>
        </w:rPr>
        <w:t xml:space="preserve"> </w:t>
      </w:r>
    </w:p>
    <w:p w14:paraId="379F40A3" w14:textId="77777777" w:rsidR="008023B2" w:rsidRPr="005B520E" w:rsidRDefault="008023B2" w:rsidP="008023B2">
      <w:pPr>
        <w:pStyle w:val="2"/>
      </w:pPr>
      <w:r>
        <w:rPr>
          <w:rFonts w:ascii="바탕체" w:eastAsia="바탕체" w:hAnsi="바탕체" w:cs="바탕체" w:hint="eastAsia"/>
          <w:lang w:eastAsia="ko-KR"/>
        </w:rPr>
        <w:lastRenderedPageBreak/>
        <w:t>D</w:t>
      </w:r>
      <w:r>
        <w:t>ata processing</w:t>
      </w:r>
    </w:p>
    <w:p w14:paraId="737F78D1" w14:textId="77777777" w:rsidR="008023B2" w:rsidRDefault="008023B2" w:rsidP="00E7596C">
      <w:pPr>
        <w:pStyle w:val="a3"/>
        <w:rPr>
          <w:rFonts w:ascii="HY신명조" w:eastAsia="HY신명조"/>
          <w:sz w:val="18"/>
        </w:rPr>
      </w:pPr>
      <w:r w:rsidRPr="008023B2">
        <w:rPr>
          <w:rFonts w:ascii="HY신명조" w:eastAsia="HY신명조" w:hAnsi="바탕" w:cs="바탕"/>
          <w:sz w:val="18"/>
        </w:rPr>
        <w:t xml:space="preserve">EEG </w:t>
      </w:r>
      <w:proofErr w:type="spellStart"/>
      <w:r w:rsidRPr="008023B2">
        <w:rPr>
          <w:rFonts w:ascii="HY신명조" w:eastAsia="HY신명조" w:hAnsi="바탕" w:cs="바탕" w:hint="eastAsia"/>
          <w:sz w:val="18"/>
        </w:rPr>
        <w:t>신호는</w:t>
      </w:r>
      <w:proofErr w:type="spellEnd"/>
      <w:r w:rsidRPr="008023B2">
        <w:rPr>
          <w:rFonts w:ascii="HY신명조" w:eastAsia="HY신명조" w:hAnsi="바탕" w:cs="바탕"/>
          <w:sz w:val="18"/>
        </w:rPr>
        <w:t xml:space="preserve"> </w:t>
      </w:r>
      <w:proofErr w:type="spellStart"/>
      <w:r w:rsidRPr="008023B2">
        <w:rPr>
          <w:rFonts w:ascii="HY신명조" w:eastAsia="HY신명조" w:hAnsi="바탕" w:cs="바탕" w:hint="eastAsia"/>
          <w:sz w:val="18"/>
        </w:rPr>
        <w:t>전력선</w:t>
      </w:r>
      <w:proofErr w:type="spellEnd"/>
      <w:r w:rsidRPr="008023B2">
        <w:rPr>
          <w:rFonts w:ascii="HY신명조" w:eastAsia="HY신명조" w:hAnsi="바탕" w:cs="바탕"/>
          <w:sz w:val="18"/>
        </w:rPr>
        <w:t xml:space="preserve"> </w:t>
      </w:r>
      <w:proofErr w:type="spellStart"/>
      <w:r w:rsidRPr="008023B2">
        <w:rPr>
          <w:rFonts w:ascii="HY신명조" w:eastAsia="HY신명조" w:hAnsi="바탕" w:cs="바탕" w:hint="eastAsia"/>
          <w:sz w:val="18"/>
        </w:rPr>
        <w:t>노이즈</w:t>
      </w:r>
      <w:proofErr w:type="spellEnd"/>
      <w:r w:rsidRPr="008023B2">
        <w:rPr>
          <w:rFonts w:ascii="HY신명조" w:eastAsia="HY신명조" w:hAnsi="바탕" w:cs="바탕"/>
          <w:sz w:val="18"/>
        </w:rPr>
        <w:t xml:space="preserve">, </w:t>
      </w:r>
      <w:r w:rsidRPr="008023B2">
        <w:rPr>
          <w:rFonts w:ascii="HY신명조" w:eastAsia="HY신명조" w:hAnsi="바탕" w:cs="바탕" w:hint="eastAsia"/>
          <w:sz w:val="18"/>
        </w:rPr>
        <w:t>눈</w:t>
      </w:r>
      <w:r w:rsidRPr="008023B2">
        <w:rPr>
          <w:rFonts w:ascii="HY신명조" w:eastAsia="HY신명조" w:hAnsi="바탕" w:cs="바탕"/>
          <w:sz w:val="18"/>
        </w:rPr>
        <w:t xml:space="preserve"> </w:t>
      </w:r>
      <w:proofErr w:type="spellStart"/>
      <w:r w:rsidRPr="008023B2">
        <w:rPr>
          <w:rFonts w:ascii="HY신명조" w:eastAsia="HY신명조" w:hAnsi="바탕" w:cs="바탕" w:hint="eastAsia"/>
          <w:sz w:val="18"/>
        </w:rPr>
        <w:t>깜박임</w:t>
      </w:r>
      <w:proofErr w:type="spellEnd"/>
      <w:r w:rsidRPr="008023B2">
        <w:rPr>
          <w:rFonts w:ascii="HY신명조" w:eastAsia="HY신명조" w:hAnsi="바탕" w:cs="바탕"/>
          <w:sz w:val="18"/>
        </w:rPr>
        <w:t xml:space="preserve">, </w:t>
      </w:r>
      <w:proofErr w:type="spellStart"/>
      <w:r w:rsidRPr="008023B2">
        <w:rPr>
          <w:rFonts w:ascii="HY신명조" w:eastAsia="HY신명조" w:hAnsi="바탕" w:cs="바탕" w:hint="eastAsia"/>
          <w:sz w:val="18"/>
        </w:rPr>
        <w:t>근육</w:t>
      </w:r>
      <w:proofErr w:type="spellEnd"/>
      <w:r w:rsidRPr="008023B2">
        <w:rPr>
          <w:rFonts w:ascii="HY신명조" w:eastAsia="HY신명조" w:hAnsi="바탕" w:cs="바탕"/>
          <w:sz w:val="18"/>
        </w:rPr>
        <w:t xml:space="preserve"> </w:t>
      </w:r>
      <w:proofErr w:type="spellStart"/>
      <w:r w:rsidRPr="008023B2">
        <w:rPr>
          <w:rFonts w:ascii="HY신명조" w:eastAsia="HY신명조" w:hAnsi="바탕" w:cs="바탕" w:hint="eastAsia"/>
          <w:sz w:val="18"/>
        </w:rPr>
        <w:t>활동</w:t>
      </w:r>
      <w:proofErr w:type="spellEnd"/>
      <w:r w:rsidRPr="008023B2">
        <w:rPr>
          <w:rFonts w:ascii="HY신명조" w:eastAsia="HY신명조" w:hAnsi="바탕" w:cs="바탕"/>
          <w:sz w:val="18"/>
        </w:rPr>
        <w:t xml:space="preserve">, </w:t>
      </w:r>
      <w:proofErr w:type="spellStart"/>
      <w:r w:rsidRPr="008023B2">
        <w:rPr>
          <w:rFonts w:ascii="HY신명조" w:eastAsia="HY신명조" w:hAnsi="바탕" w:cs="바탕" w:hint="eastAsia"/>
          <w:sz w:val="18"/>
        </w:rPr>
        <w:t>심장</w:t>
      </w:r>
      <w:proofErr w:type="spellEnd"/>
      <w:r w:rsidRPr="008023B2">
        <w:rPr>
          <w:rFonts w:ascii="HY신명조" w:eastAsia="HY신명조" w:hAnsi="바탕" w:cs="바탕"/>
          <w:sz w:val="18"/>
        </w:rPr>
        <w:t xml:space="preserve"> </w:t>
      </w:r>
      <w:proofErr w:type="spellStart"/>
      <w:r w:rsidRPr="008023B2">
        <w:rPr>
          <w:rFonts w:ascii="HY신명조" w:eastAsia="HY신명조" w:hAnsi="바탕" w:cs="바탕" w:hint="eastAsia"/>
          <w:sz w:val="18"/>
        </w:rPr>
        <w:t>박동</w:t>
      </w:r>
      <w:proofErr w:type="spellEnd"/>
      <w:r w:rsidRPr="008023B2">
        <w:rPr>
          <w:rFonts w:ascii="HY신명조" w:eastAsia="HY신명조" w:hAnsi="바탕" w:cs="바탕"/>
          <w:sz w:val="18"/>
        </w:rPr>
        <w:t xml:space="preserve"> </w:t>
      </w:r>
      <w:proofErr w:type="spellStart"/>
      <w:r w:rsidRPr="008023B2">
        <w:rPr>
          <w:rFonts w:ascii="HY신명조" w:eastAsia="HY신명조" w:hAnsi="바탕" w:cs="바탕" w:hint="eastAsia"/>
          <w:sz w:val="18"/>
        </w:rPr>
        <w:t>등과</w:t>
      </w:r>
      <w:proofErr w:type="spellEnd"/>
      <w:r w:rsidRPr="008023B2">
        <w:rPr>
          <w:rFonts w:ascii="HY신명조" w:eastAsia="HY신명조" w:hAnsi="바탕" w:cs="바탕"/>
          <w:sz w:val="18"/>
        </w:rPr>
        <w:t xml:space="preserve"> </w:t>
      </w:r>
      <w:proofErr w:type="spellStart"/>
      <w:r w:rsidRPr="008023B2">
        <w:rPr>
          <w:rFonts w:ascii="HY신명조" w:eastAsia="HY신명조" w:hAnsi="바탕" w:cs="바탕" w:hint="eastAsia"/>
          <w:sz w:val="18"/>
        </w:rPr>
        <w:t>같은</w:t>
      </w:r>
      <w:proofErr w:type="spellEnd"/>
      <w:r w:rsidRPr="008023B2">
        <w:rPr>
          <w:rFonts w:ascii="HY신명조" w:eastAsia="HY신명조" w:hAnsi="바탕" w:cs="바탕"/>
          <w:sz w:val="18"/>
        </w:rPr>
        <w:t xml:space="preserve"> Background </w:t>
      </w:r>
      <w:proofErr w:type="spellStart"/>
      <w:r w:rsidRPr="008023B2">
        <w:rPr>
          <w:rFonts w:ascii="HY신명조" w:eastAsia="HY신명조" w:hAnsi="바탕" w:cs="바탕"/>
          <w:sz w:val="18"/>
        </w:rPr>
        <w:t>noise</w:t>
      </w:r>
      <w:r w:rsidRPr="008023B2">
        <w:rPr>
          <w:rFonts w:ascii="HY신명조" w:eastAsia="HY신명조" w:hAnsi="바탕" w:cs="바탕" w:hint="eastAsia"/>
          <w:sz w:val="18"/>
        </w:rPr>
        <w:t>에</w:t>
      </w:r>
      <w:proofErr w:type="spellEnd"/>
      <w:r w:rsidRPr="008023B2">
        <w:rPr>
          <w:rFonts w:ascii="HY신명조" w:eastAsia="HY신명조" w:hAnsi="바탕" w:cs="바탕"/>
          <w:sz w:val="18"/>
        </w:rPr>
        <w:t xml:space="preserve"> </w:t>
      </w:r>
      <w:proofErr w:type="spellStart"/>
      <w:r w:rsidRPr="008023B2">
        <w:rPr>
          <w:rFonts w:ascii="HY신명조" w:eastAsia="HY신명조" w:hAnsi="바탕" w:cs="바탕" w:hint="eastAsia"/>
          <w:sz w:val="18"/>
        </w:rPr>
        <w:t>많은</w:t>
      </w:r>
      <w:proofErr w:type="spellEnd"/>
      <w:r w:rsidRPr="008023B2">
        <w:rPr>
          <w:rFonts w:ascii="HY신명조" w:eastAsia="HY신명조" w:hAnsi="바탕" w:cs="바탕"/>
          <w:sz w:val="18"/>
        </w:rPr>
        <w:t xml:space="preserve"> </w:t>
      </w:r>
      <w:proofErr w:type="spellStart"/>
      <w:r w:rsidRPr="008023B2">
        <w:rPr>
          <w:rFonts w:ascii="HY신명조" w:eastAsia="HY신명조" w:hAnsi="바탕" w:cs="바탕" w:hint="eastAsia"/>
          <w:sz w:val="18"/>
        </w:rPr>
        <w:t>간섭을</w:t>
      </w:r>
      <w:proofErr w:type="spellEnd"/>
      <w:r w:rsidRPr="008023B2">
        <w:rPr>
          <w:rFonts w:ascii="HY신명조" w:eastAsia="HY신명조" w:hAnsi="바탕" w:cs="바탕"/>
          <w:sz w:val="18"/>
        </w:rPr>
        <w:t xml:space="preserve"> </w:t>
      </w:r>
      <w:proofErr w:type="spellStart"/>
      <w:r w:rsidRPr="008023B2">
        <w:rPr>
          <w:rFonts w:ascii="HY신명조" w:eastAsia="HY신명조" w:hAnsi="바탕" w:cs="바탕" w:hint="eastAsia"/>
          <w:sz w:val="18"/>
        </w:rPr>
        <w:t>겪는다</w:t>
      </w:r>
      <w:proofErr w:type="spellEnd"/>
      <w:r w:rsidRPr="008023B2">
        <w:rPr>
          <w:rFonts w:ascii="HY신명조" w:eastAsia="HY신명조" w:hAnsi="바탕" w:cs="바탕"/>
          <w:sz w:val="18"/>
        </w:rPr>
        <w:t xml:space="preserve">. </w:t>
      </w:r>
      <w:proofErr w:type="spellStart"/>
      <w:r w:rsidRPr="008023B2">
        <w:rPr>
          <w:rFonts w:ascii="HY신명조" w:eastAsia="HY신명조" w:hAnsi="바탕" w:cs="바탕" w:hint="eastAsia"/>
          <w:sz w:val="18"/>
        </w:rPr>
        <w:t>적절한</w:t>
      </w:r>
      <w:proofErr w:type="spellEnd"/>
      <w:r w:rsidRPr="008023B2">
        <w:rPr>
          <w:rFonts w:ascii="HY신명조" w:eastAsia="HY신명조" w:hAnsi="바탕" w:cs="바탕"/>
          <w:sz w:val="18"/>
        </w:rPr>
        <w:t xml:space="preserve"> </w:t>
      </w:r>
      <w:proofErr w:type="spellStart"/>
      <w:r w:rsidRPr="008023B2">
        <w:rPr>
          <w:rFonts w:ascii="HY신명조" w:eastAsia="HY신명조" w:hAnsi="바탕" w:cs="바탕" w:hint="eastAsia"/>
          <w:sz w:val="18"/>
        </w:rPr>
        <w:t>신호</w:t>
      </w:r>
      <w:proofErr w:type="spellEnd"/>
      <w:r w:rsidRPr="008023B2">
        <w:rPr>
          <w:rFonts w:ascii="HY신명조" w:eastAsia="HY신명조" w:hAnsi="바탕" w:cs="바탕"/>
          <w:sz w:val="18"/>
        </w:rPr>
        <w:t xml:space="preserve"> </w:t>
      </w:r>
      <w:proofErr w:type="spellStart"/>
      <w:r w:rsidRPr="008023B2">
        <w:rPr>
          <w:rFonts w:ascii="HY신명조" w:eastAsia="HY신명조" w:hAnsi="바탕" w:cs="바탕" w:hint="eastAsia"/>
          <w:sz w:val="18"/>
        </w:rPr>
        <w:t>분석을</w:t>
      </w:r>
      <w:proofErr w:type="spellEnd"/>
      <w:r w:rsidRPr="008023B2">
        <w:rPr>
          <w:rFonts w:ascii="HY신명조" w:eastAsia="HY신명조" w:hAnsi="바탕" w:cs="바탕"/>
          <w:sz w:val="18"/>
        </w:rPr>
        <w:t xml:space="preserve"> </w:t>
      </w:r>
      <w:proofErr w:type="spellStart"/>
      <w:r w:rsidRPr="008023B2">
        <w:rPr>
          <w:rFonts w:ascii="HY신명조" w:eastAsia="HY신명조" w:hAnsi="바탕" w:cs="바탕" w:hint="eastAsia"/>
          <w:sz w:val="18"/>
        </w:rPr>
        <w:t>위해서는</w:t>
      </w:r>
      <w:proofErr w:type="spellEnd"/>
      <w:r w:rsidRPr="008023B2">
        <w:rPr>
          <w:rFonts w:ascii="HY신명조" w:eastAsia="HY신명조" w:hAnsi="바탕" w:cs="바탕"/>
          <w:sz w:val="18"/>
        </w:rPr>
        <w:t xml:space="preserve"> </w:t>
      </w:r>
      <w:proofErr w:type="spellStart"/>
      <w:r w:rsidRPr="008023B2">
        <w:rPr>
          <w:rFonts w:ascii="HY신명조" w:eastAsia="HY신명조" w:hAnsi="바탕" w:cs="바탕" w:hint="eastAsia"/>
          <w:sz w:val="18"/>
        </w:rPr>
        <w:t>노이즈를</w:t>
      </w:r>
      <w:proofErr w:type="spellEnd"/>
      <w:r w:rsidRPr="008023B2">
        <w:rPr>
          <w:rFonts w:ascii="HY신명조" w:eastAsia="HY신명조" w:hAnsi="바탕" w:cs="바탕"/>
          <w:sz w:val="18"/>
        </w:rPr>
        <w:t xml:space="preserve"> Reduction </w:t>
      </w:r>
      <w:proofErr w:type="spellStart"/>
      <w:r w:rsidRPr="008023B2">
        <w:rPr>
          <w:rFonts w:ascii="HY신명조" w:eastAsia="HY신명조" w:hAnsi="바탕" w:cs="바탕" w:hint="eastAsia"/>
          <w:sz w:val="18"/>
        </w:rPr>
        <w:t>하는</w:t>
      </w:r>
      <w:proofErr w:type="spellEnd"/>
      <w:r w:rsidRPr="008023B2">
        <w:rPr>
          <w:rFonts w:ascii="HY신명조" w:eastAsia="HY신명조" w:hAnsi="바탕" w:cs="바탕"/>
          <w:sz w:val="18"/>
        </w:rPr>
        <w:t xml:space="preserve"> </w:t>
      </w:r>
      <w:proofErr w:type="spellStart"/>
      <w:r w:rsidRPr="008023B2">
        <w:rPr>
          <w:rFonts w:ascii="HY신명조" w:eastAsia="HY신명조" w:hAnsi="바탕" w:cs="바탕" w:hint="eastAsia"/>
          <w:sz w:val="18"/>
        </w:rPr>
        <w:t>것이</w:t>
      </w:r>
      <w:proofErr w:type="spellEnd"/>
      <w:r w:rsidRPr="008023B2">
        <w:rPr>
          <w:rFonts w:ascii="HY신명조" w:eastAsia="HY신명조" w:hAnsi="바탕" w:cs="바탕"/>
          <w:sz w:val="18"/>
        </w:rPr>
        <w:t xml:space="preserve"> </w:t>
      </w:r>
      <w:proofErr w:type="spellStart"/>
      <w:r w:rsidRPr="008023B2">
        <w:rPr>
          <w:rFonts w:ascii="HY신명조" w:eastAsia="HY신명조" w:hAnsi="바탕" w:cs="바탕" w:hint="eastAsia"/>
          <w:sz w:val="18"/>
        </w:rPr>
        <w:t>중요하다</w:t>
      </w:r>
      <w:proofErr w:type="spellEnd"/>
      <w:r w:rsidRPr="008023B2">
        <w:rPr>
          <w:rFonts w:ascii="HY신명조" w:eastAsia="HY신명조" w:hAnsi="바탕" w:cs="바탕"/>
          <w:sz w:val="18"/>
        </w:rPr>
        <w:t xml:space="preserve">. </w:t>
      </w:r>
      <w:r w:rsidRPr="008023B2">
        <w:rPr>
          <w:rFonts w:ascii="HY신명조" w:eastAsia="HY신명조" w:hAnsi="바탕" w:cs="바탕" w:hint="eastAsia"/>
          <w:sz w:val="18"/>
        </w:rPr>
        <w:t>본</w:t>
      </w:r>
      <w:r w:rsidRPr="008023B2">
        <w:rPr>
          <w:rFonts w:ascii="HY신명조" w:eastAsia="HY신명조" w:hAnsi="바탕" w:cs="바탕"/>
          <w:sz w:val="18"/>
        </w:rPr>
        <w:t xml:space="preserve"> </w:t>
      </w:r>
      <w:proofErr w:type="spellStart"/>
      <w:r w:rsidRPr="008023B2">
        <w:rPr>
          <w:rFonts w:ascii="HY신명조" w:eastAsia="HY신명조" w:hAnsi="바탕" w:cs="바탕" w:hint="eastAsia"/>
          <w:sz w:val="18"/>
        </w:rPr>
        <w:t>연구에서는</w:t>
      </w:r>
      <w:proofErr w:type="spellEnd"/>
      <w:r w:rsidRPr="008023B2">
        <w:rPr>
          <w:rFonts w:ascii="HY신명조" w:eastAsia="HY신명조" w:hAnsi="바탕" w:cs="바탕"/>
          <w:sz w:val="18"/>
        </w:rPr>
        <w:t xml:space="preserve"> </w:t>
      </w:r>
      <w:r w:rsidRPr="008023B2">
        <w:rPr>
          <w:rFonts w:ascii="HY신명조" w:eastAsia="HY신명조" w:hAnsi="바탕" w:cs="바탕" w:hint="eastAsia"/>
          <w:sz w:val="18"/>
        </w:rPr>
        <w:t>눈</w:t>
      </w:r>
      <w:r w:rsidRPr="008023B2">
        <w:rPr>
          <w:rFonts w:ascii="HY신명조" w:eastAsia="HY신명조" w:hAnsi="바탕" w:cs="바탕"/>
          <w:sz w:val="18"/>
        </w:rPr>
        <w:t xml:space="preserve"> </w:t>
      </w:r>
      <w:proofErr w:type="spellStart"/>
      <w:r w:rsidRPr="008023B2">
        <w:rPr>
          <w:rFonts w:ascii="HY신명조" w:eastAsia="HY신명조" w:hAnsi="바탕" w:cs="바탕" w:hint="eastAsia"/>
          <w:sz w:val="18"/>
        </w:rPr>
        <w:t>깜박임</w:t>
      </w:r>
      <w:proofErr w:type="spellEnd"/>
      <w:r w:rsidRPr="008023B2">
        <w:rPr>
          <w:rFonts w:ascii="HY신명조" w:eastAsia="HY신명조" w:hAnsi="바탕" w:cs="바탕"/>
          <w:sz w:val="18"/>
        </w:rPr>
        <w:t xml:space="preserve"> </w:t>
      </w:r>
      <w:proofErr w:type="spellStart"/>
      <w:r w:rsidRPr="008023B2">
        <w:rPr>
          <w:rFonts w:ascii="HY신명조" w:eastAsia="HY신명조" w:hAnsi="바탕" w:cs="바탕" w:hint="eastAsia"/>
          <w:sz w:val="18"/>
        </w:rPr>
        <w:t>잡음을</w:t>
      </w:r>
      <w:proofErr w:type="spellEnd"/>
      <w:r w:rsidRPr="008023B2">
        <w:rPr>
          <w:rFonts w:ascii="HY신명조" w:eastAsia="HY신명조" w:hAnsi="바탕" w:cs="바탕"/>
          <w:sz w:val="18"/>
        </w:rPr>
        <w:t xml:space="preserve"> </w:t>
      </w:r>
      <w:proofErr w:type="spellStart"/>
      <w:r w:rsidRPr="008023B2">
        <w:rPr>
          <w:rFonts w:ascii="HY신명조" w:eastAsia="HY신명조" w:hAnsi="바탕" w:cs="바탕" w:hint="eastAsia"/>
          <w:sz w:val="18"/>
        </w:rPr>
        <w:t>최소화</w:t>
      </w:r>
      <w:proofErr w:type="spellEnd"/>
      <w:r w:rsidRPr="008023B2">
        <w:rPr>
          <w:rFonts w:ascii="HY신명조" w:eastAsia="HY신명조" w:hAnsi="바탕" w:cs="바탕"/>
          <w:sz w:val="18"/>
        </w:rPr>
        <w:t xml:space="preserve"> </w:t>
      </w:r>
      <w:proofErr w:type="spellStart"/>
      <w:r w:rsidRPr="008023B2">
        <w:rPr>
          <w:rFonts w:ascii="HY신명조" w:eastAsia="HY신명조" w:hAnsi="바탕" w:cs="바탕" w:hint="eastAsia"/>
          <w:sz w:val="18"/>
        </w:rPr>
        <w:t>하기</w:t>
      </w:r>
      <w:proofErr w:type="spellEnd"/>
      <w:r w:rsidRPr="008023B2">
        <w:rPr>
          <w:rFonts w:ascii="HY신명조" w:eastAsia="HY신명조" w:hAnsi="바탕" w:cs="바탕"/>
          <w:sz w:val="18"/>
        </w:rPr>
        <w:t xml:space="preserve"> </w:t>
      </w:r>
      <w:proofErr w:type="spellStart"/>
      <w:r w:rsidRPr="008023B2">
        <w:rPr>
          <w:rFonts w:ascii="HY신명조" w:eastAsia="HY신명조" w:hAnsi="바탕" w:cs="바탕" w:hint="eastAsia"/>
          <w:sz w:val="18"/>
        </w:rPr>
        <w:t>위해서</w:t>
      </w:r>
      <w:proofErr w:type="spellEnd"/>
      <w:r w:rsidRPr="008023B2">
        <w:rPr>
          <w:rFonts w:ascii="HY신명조" w:eastAsia="HY신명조" w:hAnsi="바탕" w:cs="바탕"/>
          <w:sz w:val="18"/>
        </w:rPr>
        <w:t xml:space="preserve"> EC </w:t>
      </w:r>
      <w:proofErr w:type="spellStart"/>
      <w:r w:rsidRPr="008023B2">
        <w:rPr>
          <w:rFonts w:ascii="HY신명조" w:eastAsia="HY신명조" w:hAnsi="바탕" w:cs="바탕" w:hint="eastAsia"/>
          <w:sz w:val="18"/>
        </w:rPr>
        <w:t>데이터셋만을</w:t>
      </w:r>
      <w:proofErr w:type="spellEnd"/>
      <w:r w:rsidRPr="008023B2">
        <w:rPr>
          <w:rFonts w:ascii="HY신명조" w:eastAsia="HY신명조" w:hAnsi="바탕" w:cs="바탕"/>
          <w:sz w:val="18"/>
        </w:rPr>
        <w:t xml:space="preserve"> </w:t>
      </w:r>
      <w:proofErr w:type="spellStart"/>
      <w:r w:rsidRPr="008023B2">
        <w:rPr>
          <w:rFonts w:ascii="HY신명조" w:eastAsia="HY신명조" w:hAnsi="바탕" w:cs="바탕" w:hint="eastAsia"/>
          <w:sz w:val="18"/>
        </w:rPr>
        <w:t>사용하고</w:t>
      </w:r>
      <w:proofErr w:type="spellEnd"/>
      <w:r w:rsidRPr="008023B2">
        <w:rPr>
          <w:rFonts w:ascii="HY신명조" w:eastAsia="HY신명조" w:hAnsi="바탕" w:cs="바탕"/>
          <w:sz w:val="18"/>
        </w:rPr>
        <w:t xml:space="preserve">, </w:t>
      </w:r>
      <w:proofErr w:type="spellStart"/>
      <w:r w:rsidRPr="008023B2">
        <w:rPr>
          <w:rFonts w:ascii="HY신명조" w:eastAsia="HY신명조" w:hAnsi="바탕" w:cs="바탕" w:hint="eastAsia"/>
          <w:sz w:val="18"/>
        </w:rPr>
        <w:t>근육</w:t>
      </w:r>
      <w:proofErr w:type="spellEnd"/>
      <w:r w:rsidRPr="008023B2">
        <w:rPr>
          <w:rFonts w:ascii="HY신명조" w:eastAsia="HY신명조" w:hAnsi="바탕" w:cs="바탕"/>
          <w:sz w:val="18"/>
        </w:rPr>
        <w:t xml:space="preserve"> </w:t>
      </w:r>
      <w:proofErr w:type="spellStart"/>
      <w:r w:rsidRPr="008023B2">
        <w:rPr>
          <w:rFonts w:ascii="HY신명조" w:eastAsia="HY신명조" w:hAnsi="바탕" w:cs="바탕" w:hint="eastAsia"/>
          <w:sz w:val="18"/>
        </w:rPr>
        <w:t>움직임이나</w:t>
      </w:r>
      <w:proofErr w:type="spellEnd"/>
      <w:r w:rsidRPr="008023B2">
        <w:rPr>
          <w:rFonts w:ascii="HY신명조" w:eastAsia="HY신명조" w:hAnsi="바탕" w:cs="바탕"/>
          <w:sz w:val="18"/>
        </w:rPr>
        <w:t xml:space="preserve"> </w:t>
      </w:r>
      <w:proofErr w:type="spellStart"/>
      <w:r w:rsidRPr="008023B2">
        <w:rPr>
          <w:rFonts w:ascii="HY신명조" w:eastAsia="HY신명조" w:hAnsi="바탕" w:cs="바탕" w:hint="eastAsia"/>
          <w:sz w:val="18"/>
        </w:rPr>
        <w:t>전력선</w:t>
      </w:r>
      <w:proofErr w:type="spellEnd"/>
      <w:r w:rsidRPr="008023B2">
        <w:rPr>
          <w:rFonts w:ascii="HY신명조" w:eastAsia="HY신명조" w:hAnsi="바탕" w:cs="바탕"/>
          <w:sz w:val="18"/>
        </w:rPr>
        <w:t xml:space="preserve"> </w:t>
      </w:r>
      <w:proofErr w:type="spellStart"/>
      <w:r w:rsidRPr="008023B2">
        <w:rPr>
          <w:rFonts w:ascii="HY신명조" w:eastAsia="HY신명조" w:hAnsi="바탕" w:cs="바탕" w:hint="eastAsia"/>
          <w:sz w:val="18"/>
        </w:rPr>
        <w:t>노이즈</w:t>
      </w:r>
      <w:proofErr w:type="spellEnd"/>
      <w:r w:rsidRPr="008023B2">
        <w:rPr>
          <w:rFonts w:ascii="HY신명조" w:eastAsia="HY신명조" w:hAnsi="바탕" w:cs="바탕"/>
          <w:sz w:val="18"/>
        </w:rPr>
        <w:t xml:space="preserve"> </w:t>
      </w:r>
      <w:proofErr w:type="spellStart"/>
      <w:r w:rsidRPr="008023B2">
        <w:rPr>
          <w:rFonts w:ascii="HY신명조" w:eastAsia="HY신명조" w:hAnsi="바탕" w:cs="바탕" w:hint="eastAsia"/>
          <w:sz w:val="18"/>
        </w:rPr>
        <w:t>신호를</w:t>
      </w:r>
      <w:proofErr w:type="spellEnd"/>
      <w:r w:rsidRPr="008023B2">
        <w:rPr>
          <w:rFonts w:ascii="HY신명조" w:eastAsia="HY신명조" w:hAnsi="바탕" w:cs="바탕"/>
          <w:sz w:val="18"/>
        </w:rPr>
        <w:t xml:space="preserve"> </w:t>
      </w:r>
      <w:proofErr w:type="spellStart"/>
      <w:r w:rsidRPr="008023B2">
        <w:rPr>
          <w:rFonts w:ascii="HY신명조" w:eastAsia="HY신명조" w:hAnsi="바탕" w:cs="바탕" w:hint="eastAsia"/>
          <w:sz w:val="18"/>
        </w:rPr>
        <w:t>제거하기</w:t>
      </w:r>
      <w:proofErr w:type="spellEnd"/>
      <w:r w:rsidRPr="008023B2">
        <w:rPr>
          <w:rFonts w:ascii="HY신명조" w:eastAsia="HY신명조" w:hAnsi="바탕" w:cs="바탕"/>
          <w:sz w:val="18"/>
        </w:rPr>
        <w:t xml:space="preserve"> </w:t>
      </w:r>
      <w:proofErr w:type="spellStart"/>
      <w:r w:rsidRPr="008023B2">
        <w:rPr>
          <w:rFonts w:ascii="HY신명조" w:eastAsia="HY신명조" w:hAnsi="바탕" w:cs="바탕" w:hint="eastAsia"/>
          <w:sz w:val="18"/>
        </w:rPr>
        <w:t>위해서</w:t>
      </w:r>
      <w:proofErr w:type="spellEnd"/>
      <w:r w:rsidRPr="008023B2">
        <w:rPr>
          <w:rFonts w:ascii="HY신명조" w:eastAsia="HY신명조" w:hAnsi="바탕" w:cs="바탕"/>
          <w:sz w:val="18"/>
        </w:rPr>
        <w:t xml:space="preserve"> 32Hz </w:t>
      </w:r>
      <w:proofErr w:type="spellStart"/>
      <w:r w:rsidRPr="008023B2">
        <w:rPr>
          <w:rFonts w:ascii="HY신명조" w:eastAsia="HY신명조" w:hAnsi="바탕" w:cs="바탕" w:hint="eastAsia"/>
          <w:sz w:val="18"/>
        </w:rPr>
        <w:t>이상의</w:t>
      </w:r>
      <w:proofErr w:type="spellEnd"/>
      <w:r w:rsidRPr="008023B2">
        <w:rPr>
          <w:rFonts w:ascii="HY신명조" w:eastAsia="HY신명조" w:hAnsi="바탕" w:cs="바탕"/>
          <w:sz w:val="18"/>
        </w:rPr>
        <w:t xml:space="preserve"> </w:t>
      </w:r>
      <w:proofErr w:type="spellStart"/>
      <w:r w:rsidRPr="008023B2">
        <w:rPr>
          <w:rFonts w:ascii="HY신명조" w:eastAsia="HY신명조" w:hAnsi="바탕" w:cs="바탕" w:hint="eastAsia"/>
          <w:sz w:val="18"/>
        </w:rPr>
        <w:t>주파수를</w:t>
      </w:r>
      <w:proofErr w:type="spellEnd"/>
      <w:r w:rsidRPr="008023B2">
        <w:rPr>
          <w:rFonts w:ascii="HY신명조" w:eastAsia="HY신명조" w:hAnsi="바탕" w:cs="바탕"/>
          <w:sz w:val="18"/>
        </w:rPr>
        <w:t xml:space="preserve"> </w:t>
      </w:r>
      <w:proofErr w:type="spellStart"/>
      <w:r w:rsidRPr="008023B2">
        <w:rPr>
          <w:rFonts w:ascii="HY신명조" w:eastAsia="HY신명조" w:hAnsi="바탕" w:cs="바탕" w:hint="eastAsia"/>
          <w:sz w:val="18"/>
        </w:rPr>
        <w:t>제거하는</w:t>
      </w:r>
      <w:proofErr w:type="spellEnd"/>
      <w:r w:rsidRPr="008023B2">
        <w:rPr>
          <w:rFonts w:ascii="HY신명조" w:eastAsia="HY신명조" w:hAnsi="바탕" w:cs="바탕"/>
          <w:sz w:val="18"/>
        </w:rPr>
        <w:t xml:space="preserve"> Low-pass </w:t>
      </w:r>
      <w:proofErr w:type="spellStart"/>
      <w:r w:rsidRPr="008023B2">
        <w:rPr>
          <w:rFonts w:ascii="HY신명조" w:eastAsia="HY신명조" w:hAnsi="바탕" w:cs="바탕"/>
          <w:sz w:val="18"/>
        </w:rPr>
        <w:t>filter</w:t>
      </w:r>
      <w:r w:rsidRPr="008023B2">
        <w:rPr>
          <w:rFonts w:ascii="HY신명조" w:eastAsia="HY신명조" w:hAnsi="바탕" w:cs="바탕" w:hint="eastAsia"/>
          <w:sz w:val="18"/>
        </w:rPr>
        <w:t>를</w:t>
      </w:r>
      <w:proofErr w:type="spellEnd"/>
      <w:r w:rsidRPr="008023B2">
        <w:rPr>
          <w:rFonts w:ascii="HY신명조" w:eastAsia="HY신명조" w:hAnsi="바탕" w:cs="바탕"/>
          <w:sz w:val="18"/>
        </w:rPr>
        <w:t xml:space="preserve"> </w:t>
      </w:r>
      <w:proofErr w:type="spellStart"/>
      <w:r w:rsidRPr="008023B2">
        <w:rPr>
          <w:rFonts w:ascii="HY신명조" w:eastAsia="HY신명조" w:hAnsi="바탕" w:cs="바탕" w:hint="eastAsia"/>
          <w:sz w:val="18"/>
        </w:rPr>
        <w:t>사용하였다</w:t>
      </w:r>
      <w:proofErr w:type="spellEnd"/>
      <w:r w:rsidRPr="008023B2">
        <w:rPr>
          <w:rFonts w:ascii="HY신명조" w:eastAsia="HY신명조" w:hAnsi="바탕" w:cs="바탕"/>
          <w:sz w:val="18"/>
        </w:rPr>
        <w:t>.</w:t>
      </w:r>
    </w:p>
    <w:p w14:paraId="7C4ACE54" w14:textId="77777777" w:rsidR="008023B2" w:rsidRPr="005B520E" w:rsidRDefault="008023B2" w:rsidP="008023B2">
      <w:pPr>
        <w:pStyle w:val="2"/>
      </w:pPr>
      <w:commentRangeStart w:id="16"/>
      <w:commentRangeStart w:id="17"/>
      <w:r>
        <w:rPr>
          <w:rFonts w:ascii="바탕체" w:eastAsia="바탕체" w:hAnsi="바탕체" w:cs="바탕체"/>
          <w:lang w:eastAsia="ko-KR"/>
        </w:rPr>
        <w:t>Feature extraction</w:t>
      </w:r>
      <w:commentRangeEnd w:id="16"/>
      <w:r w:rsidR="002E1517">
        <w:rPr>
          <w:rStyle w:val="a7"/>
          <w:i w:val="0"/>
          <w:iCs w:val="0"/>
          <w:noProof w:val="0"/>
        </w:rPr>
        <w:commentReference w:id="16"/>
      </w:r>
      <w:commentRangeEnd w:id="17"/>
      <w:r w:rsidR="008B034A">
        <w:rPr>
          <w:rStyle w:val="a7"/>
          <w:i w:val="0"/>
          <w:iCs w:val="0"/>
          <w:noProof w:val="0"/>
        </w:rPr>
        <w:commentReference w:id="17"/>
      </w:r>
    </w:p>
    <w:p w14:paraId="5CDA55A3" w14:textId="77777777" w:rsidR="00AB2314" w:rsidRDefault="008023B2" w:rsidP="00175D41">
      <w:pPr>
        <w:pStyle w:val="a3"/>
        <w:rPr>
          <w:rFonts w:ascii="HY신명조" w:eastAsia="HY신명조" w:hAnsi="바탕" w:cs="바탕"/>
          <w:sz w:val="18"/>
        </w:rPr>
      </w:pPr>
      <w:r w:rsidRPr="008023B2">
        <w:rPr>
          <w:rFonts w:ascii="HY신명조" w:eastAsia="HY신명조" w:hAnsi="바탕" w:cs="바탕"/>
          <w:sz w:val="18"/>
        </w:rPr>
        <w:t>19</w:t>
      </w:r>
      <w:r w:rsidRPr="008023B2">
        <w:rPr>
          <w:rFonts w:ascii="HY신명조" w:eastAsia="HY신명조" w:hAnsi="바탕" w:cs="바탕" w:hint="eastAsia"/>
          <w:sz w:val="18"/>
        </w:rPr>
        <w:t>개의</w:t>
      </w:r>
      <w:r w:rsidRPr="008023B2">
        <w:rPr>
          <w:rFonts w:ascii="HY신명조" w:eastAsia="HY신명조" w:hAnsi="바탕" w:cs="바탕"/>
          <w:sz w:val="18"/>
        </w:rPr>
        <w:t xml:space="preserve"> </w:t>
      </w:r>
      <w:proofErr w:type="spellStart"/>
      <w:r w:rsidRPr="008023B2">
        <w:rPr>
          <w:rFonts w:ascii="HY신명조" w:eastAsia="HY신명조" w:hAnsi="바탕" w:cs="바탕" w:hint="eastAsia"/>
          <w:sz w:val="18"/>
        </w:rPr>
        <w:t>전극에서</w:t>
      </w:r>
      <w:proofErr w:type="spellEnd"/>
      <w:r w:rsidRPr="008023B2">
        <w:rPr>
          <w:rFonts w:ascii="HY신명조" w:eastAsia="HY신명조" w:hAnsi="바탕" w:cs="바탕"/>
          <w:sz w:val="18"/>
        </w:rPr>
        <w:t xml:space="preserve"> </w:t>
      </w:r>
      <w:proofErr w:type="spellStart"/>
      <w:r w:rsidRPr="008023B2">
        <w:rPr>
          <w:rFonts w:ascii="HY신명조" w:eastAsia="HY신명조" w:hAnsi="바탕" w:cs="바탕" w:hint="eastAsia"/>
          <w:sz w:val="18"/>
        </w:rPr>
        <w:t>수집된</w:t>
      </w:r>
      <w:proofErr w:type="spellEnd"/>
      <w:r w:rsidRPr="008023B2">
        <w:rPr>
          <w:rFonts w:ascii="HY신명조" w:eastAsia="HY신명조" w:hAnsi="바탕" w:cs="바탕"/>
          <w:sz w:val="18"/>
        </w:rPr>
        <w:t xml:space="preserve"> EEG </w:t>
      </w:r>
      <w:proofErr w:type="spellStart"/>
      <w:r w:rsidRPr="008023B2">
        <w:rPr>
          <w:rFonts w:ascii="HY신명조" w:eastAsia="HY신명조" w:hAnsi="바탕" w:cs="바탕" w:hint="eastAsia"/>
          <w:sz w:val="18"/>
        </w:rPr>
        <w:t>신호는</w:t>
      </w:r>
      <w:proofErr w:type="spellEnd"/>
      <w:r w:rsidRPr="008023B2">
        <w:rPr>
          <w:rFonts w:ascii="HY신명조" w:eastAsia="HY신명조" w:hAnsi="바탕" w:cs="바탕"/>
          <w:sz w:val="18"/>
        </w:rPr>
        <w:t xml:space="preserve"> </w:t>
      </w:r>
      <w:proofErr w:type="spellStart"/>
      <w:r w:rsidRPr="008023B2">
        <w:rPr>
          <w:rFonts w:ascii="HY신명조" w:eastAsia="HY신명조" w:hAnsi="바탕" w:cs="바탕" w:hint="eastAsia"/>
          <w:sz w:val="18"/>
        </w:rPr>
        <w:t>각각</w:t>
      </w:r>
      <w:proofErr w:type="spellEnd"/>
      <w:r w:rsidRPr="008023B2">
        <w:rPr>
          <w:rFonts w:ascii="HY신명조" w:eastAsia="HY신명조" w:hAnsi="바탕" w:cs="바탕"/>
          <w:sz w:val="18"/>
        </w:rPr>
        <w:t xml:space="preserve"> 4</w:t>
      </w:r>
      <w:r w:rsidRPr="008023B2">
        <w:rPr>
          <w:rFonts w:ascii="HY신명조" w:eastAsia="HY신명조" w:hAnsi="바탕" w:cs="바탕" w:hint="eastAsia"/>
          <w:sz w:val="18"/>
        </w:rPr>
        <w:t>개의</w:t>
      </w:r>
      <w:r w:rsidRPr="008023B2">
        <w:rPr>
          <w:rFonts w:ascii="HY신명조" w:eastAsia="HY신명조" w:hAnsi="바탕" w:cs="바탕"/>
          <w:sz w:val="18"/>
        </w:rPr>
        <w:t xml:space="preserve"> </w:t>
      </w:r>
      <w:proofErr w:type="spellStart"/>
      <w:r w:rsidRPr="008023B2">
        <w:rPr>
          <w:rFonts w:ascii="HY신명조" w:eastAsia="HY신명조" w:hAnsi="바탕" w:cs="바탕" w:hint="eastAsia"/>
          <w:sz w:val="18"/>
        </w:rPr>
        <w:t>주파수</w:t>
      </w:r>
      <w:proofErr w:type="spellEnd"/>
      <w:r w:rsidRPr="008023B2">
        <w:rPr>
          <w:rFonts w:ascii="HY신명조" w:eastAsia="HY신명조" w:hAnsi="바탕" w:cs="바탕"/>
          <w:sz w:val="18"/>
        </w:rPr>
        <w:t xml:space="preserve"> </w:t>
      </w:r>
      <w:proofErr w:type="spellStart"/>
      <w:r w:rsidRPr="008023B2">
        <w:rPr>
          <w:rFonts w:ascii="HY신명조" w:eastAsia="HY신명조" w:hAnsi="바탕" w:cs="바탕" w:hint="eastAsia"/>
          <w:sz w:val="18"/>
        </w:rPr>
        <w:t>대역</w:t>
      </w:r>
      <w:proofErr w:type="spellEnd"/>
      <w:r w:rsidRPr="008023B2">
        <w:rPr>
          <w:rFonts w:ascii="HY신명조" w:eastAsia="HY신명조" w:hAnsi="바탕" w:cs="바탕"/>
          <w:sz w:val="18"/>
        </w:rPr>
        <w:t xml:space="preserve">, </w:t>
      </w:r>
      <w:proofErr w:type="spellStart"/>
      <w:r w:rsidRPr="008023B2">
        <w:rPr>
          <w:rFonts w:ascii="HY신명조" w:eastAsia="HY신명조" w:hAnsi="바탕" w:cs="바탕" w:hint="eastAsia"/>
          <w:sz w:val="18"/>
        </w:rPr>
        <w:t>델타</w:t>
      </w:r>
      <w:proofErr w:type="spellEnd"/>
      <w:r w:rsidRPr="008023B2">
        <w:rPr>
          <w:rFonts w:ascii="HY신명조" w:eastAsia="HY신명조" w:hAnsi="바탕" w:cs="바탕"/>
          <w:sz w:val="18"/>
        </w:rPr>
        <w:t xml:space="preserve"> (0.5~4), </w:t>
      </w:r>
      <w:proofErr w:type="spellStart"/>
      <w:r w:rsidRPr="008023B2">
        <w:rPr>
          <w:rFonts w:ascii="HY신명조" w:eastAsia="HY신명조" w:hAnsi="바탕" w:cs="바탕" w:hint="eastAsia"/>
          <w:sz w:val="18"/>
        </w:rPr>
        <w:t>세타</w:t>
      </w:r>
      <w:proofErr w:type="spellEnd"/>
      <w:r w:rsidRPr="008023B2">
        <w:rPr>
          <w:rFonts w:ascii="HY신명조" w:eastAsia="HY신명조" w:hAnsi="바탕" w:cs="바탕"/>
          <w:sz w:val="18"/>
        </w:rPr>
        <w:t xml:space="preserve">(4~8), </w:t>
      </w:r>
      <w:proofErr w:type="spellStart"/>
      <w:r w:rsidRPr="008023B2">
        <w:rPr>
          <w:rFonts w:ascii="HY신명조" w:eastAsia="HY신명조" w:hAnsi="바탕" w:cs="바탕" w:hint="eastAsia"/>
          <w:sz w:val="18"/>
        </w:rPr>
        <w:t>알파</w:t>
      </w:r>
      <w:proofErr w:type="spellEnd"/>
      <w:r w:rsidRPr="008023B2">
        <w:rPr>
          <w:rFonts w:ascii="HY신명조" w:eastAsia="HY신명조" w:hAnsi="바탕" w:cs="바탕"/>
          <w:sz w:val="18"/>
        </w:rPr>
        <w:t xml:space="preserve">(8~13) </w:t>
      </w:r>
      <w:proofErr w:type="spellStart"/>
      <w:r w:rsidRPr="008023B2">
        <w:rPr>
          <w:rFonts w:ascii="HY신명조" w:eastAsia="HY신명조" w:hAnsi="바탕" w:cs="바탕" w:hint="eastAsia"/>
          <w:sz w:val="18"/>
        </w:rPr>
        <w:t>베타</w:t>
      </w:r>
      <w:proofErr w:type="spellEnd"/>
      <w:r w:rsidRPr="008023B2">
        <w:rPr>
          <w:rFonts w:ascii="HY신명조" w:eastAsia="HY신명조" w:hAnsi="바탕" w:cs="바탕"/>
          <w:sz w:val="18"/>
        </w:rPr>
        <w:t>(13~32)</w:t>
      </w:r>
      <w:r w:rsidRPr="008023B2">
        <w:rPr>
          <w:rFonts w:ascii="HY신명조" w:eastAsia="HY신명조" w:hAnsi="바탕" w:cs="바탕" w:hint="eastAsia"/>
          <w:sz w:val="18"/>
        </w:rPr>
        <w:t>의</w:t>
      </w:r>
      <w:r w:rsidRPr="008023B2">
        <w:rPr>
          <w:rFonts w:ascii="HY신명조" w:eastAsia="HY신명조" w:hAnsi="바탕" w:cs="바탕"/>
          <w:sz w:val="18"/>
        </w:rPr>
        <w:t xml:space="preserve"> </w:t>
      </w:r>
      <w:proofErr w:type="spellStart"/>
      <w:r w:rsidRPr="008023B2">
        <w:rPr>
          <w:rFonts w:ascii="HY신명조" w:eastAsia="HY신명조" w:hAnsi="바탕" w:cs="바탕" w:hint="eastAsia"/>
          <w:sz w:val="18"/>
        </w:rPr>
        <w:t>대역대로</w:t>
      </w:r>
      <w:proofErr w:type="spellEnd"/>
      <w:r w:rsidRPr="008023B2">
        <w:rPr>
          <w:rFonts w:ascii="HY신명조" w:eastAsia="HY신명조" w:hAnsi="바탕" w:cs="바탕"/>
          <w:sz w:val="18"/>
        </w:rPr>
        <w:t xml:space="preserve"> </w:t>
      </w:r>
      <w:proofErr w:type="spellStart"/>
      <w:r w:rsidRPr="008023B2">
        <w:rPr>
          <w:rFonts w:ascii="HY신명조" w:eastAsia="HY신명조" w:hAnsi="바탕" w:cs="바탕" w:hint="eastAsia"/>
          <w:sz w:val="18"/>
        </w:rPr>
        <w:t>나누어</w:t>
      </w:r>
      <w:proofErr w:type="spellEnd"/>
      <w:r w:rsidRPr="008023B2">
        <w:rPr>
          <w:rFonts w:ascii="HY신명조" w:eastAsia="HY신명조" w:hAnsi="바탕" w:cs="바탕"/>
          <w:sz w:val="18"/>
        </w:rPr>
        <w:t xml:space="preserve"> </w:t>
      </w:r>
      <w:proofErr w:type="spellStart"/>
      <w:r w:rsidRPr="008023B2">
        <w:rPr>
          <w:rFonts w:ascii="HY신명조" w:eastAsia="HY신명조" w:hAnsi="바탕" w:cs="바탕" w:hint="eastAsia"/>
          <w:sz w:val="18"/>
        </w:rPr>
        <w:t>이를</w:t>
      </w:r>
      <w:proofErr w:type="spellEnd"/>
      <w:r w:rsidRPr="008023B2">
        <w:rPr>
          <w:rFonts w:ascii="HY신명조" w:eastAsia="HY신명조" w:hAnsi="바탕" w:cs="바탕"/>
          <w:sz w:val="18"/>
        </w:rPr>
        <w:t xml:space="preserve"> </w:t>
      </w:r>
      <w:proofErr w:type="spellStart"/>
      <w:r w:rsidRPr="008023B2">
        <w:rPr>
          <w:rFonts w:ascii="HY신명조" w:eastAsia="HY신명조" w:hAnsi="바탕" w:cs="바탕" w:hint="eastAsia"/>
          <w:sz w:val="18"/>
        </w:rPr>
        <w:t>특징으로</w:t>
      </w:r>
      <w:proofErr w:type="spellEnd"/>
      <w:r w:rsidRPr="008023B2">
        <w:rPr>
          <w:rFonts w:ascii="HY신명조" w:eastAsia="HY신명조" w:hAnsi="바탕" w:cs="바탕"/>
          <w:sz w:val="18"/>
        </w:rPr>
        <w:t xml:space="preserve"> </w:t>
      </w:r>
      <w:proofErr w:type="spellStart"/>
      <w:r w:rsidRPr="008023B2">
        <w:rPr>
          <w:rFonts w:ascii="HY신명조" w:eastAsia="HY신명조" w:hAnsi="바탕" w:cs="바탕" w:hint="eastAsia"/>
          <w:sz w:val="18"/>
        </w:rPr>
        <w:t>사용하였다</w:t>
      </w:r>
      <w:proofErr w:type="spellEnd"/>
      <w:r w:rsidRPr="008023B2">
        <w:rPr>
          <w:rFonts w:ascii="HY신명조" w:eastAsia="HY신명조" w:hAnsi="바탕" w:cs="바탕"/>
          <w:sz w:val="18"/>
        </w:rPr>
        <w:t xml:space="preserve">. </w:t>
      </w:r>
      <w:proofErr w:type="spellStart"/>
      <w:r w:rsidRPr="008023B2">
        <w:rPr>
          <w:rFonts w:ascii="HY신명조" w:eastAsia="HY신명조" w:hAnsi="바탕" w:cs="바탕" w:hint="eastAsia"/>
          <w:sz w:val="18"/>
        </w:rPr>
        <w:t>이는</w:t>
      </w:r>
      <w:proofErr w:type="spellEnd"/>
      <w:r w:rsidRPr="008023B2">
        <w:rPr>
          <w:rFonts w:ascii="HY신명조" w:eastAsia="HY신명조" w:hAnsi="바탕" w:cs="바탕"/>
          <w:sz w:val="18"/>
        </w:rPr>
        <w:t xml:space="preserve"> EEG </w:t>
      </w:r>
      <w:proofErr w:type="spellStart"/>
      <w:r w:rsidRPr="008023B2">
        <w:rPr>
          <w:rFonts w:ascii="HY신명조" w:eastAsia="HY신명조" w:hAnsi="바탕" w:cs="바탕" w:hint="eastAsia"/>
          <w:sz w:val="18"/>
        </w:rPr>
        <w:t>신호를</w:t>
      </w:r>
      <w:proofErr w:type="spellEnd"/>
      <w:r w:rsidRPr="008023B2">
        <w:rPr>
          <w:rFonts w:ascii="HY신명조" w:eastAsia="HY신명조" w:hAnsi="바탕" w:cs="바탕"/>
          <w:sz w:val="18"/>
        </w:rPr>
        <w:t xml:space="preserve"> </w:t>
      </w:r>
      <w:r w:rsidRPr="008023B2">
        <w:rPr>
          <w:rFonts w:ascii="HY신명조" w:eastAsia="HY신명조" w:hAnsi="바탕" w:cs="바탕" w:hint="eastAsia"/>
          <w:sz w:val="18"/>
        </w:rPr>
        <w:t>각</w:t>
      </w:r>
      <w:r w:rsidRPr="008023B2">
        <w:rPr>
          <w:rFonts w:ascii="HY신명조" w:eastAsia="HY신명조" w:hAnsi="바탕" w:cs="바탕"/>
          <w:sz w:val="18"/>
        </w:rPr>
        <w:t xml:space="preserve"> Band-pass </w:t>
      </w:r>
      <w:proofErr w:type="spellStart"/>
      <w:r w:rsidRPr="008023B2">
        <w:rPr>
          <w:rFonts w:ascii="HY신명조" w:eastAsia="HY신명조" w:hAnsi="바탕" w:cs="바탕"/>
          <w:sz w:val="18"/>
        </w:rPr>
        <w:t>Filter</w:t>
      </w:r>
      <w:r w:rsidRPr="008023B2">
        <w:rPr>
          <w:rFonts w:ascii="HY신명조" w:eastAsia="HY신명조" w:hAnsi="바탕" w:cs="바탕" w:hint="eastAsia"/>
          <w:sz w:val="18"/>
        </w:rPr>
        <w:t>에</w:t>
      </w:r>
      <w:proofErr w:type="spellEnd"/>
      <w:r w:rsidRPr="008023B2">
        <w:rPr>
          <w:rFonts w:ascii="HY신명조" w:eastAsia="HY신명조" w:hAnsi="바탕" w:cs="바탕"/>
          <w:sz w:val="18"/>
        </w:rPr>
        <w:t xml:space="preserve"> </w:t>
      </w:r>
      <w:proofErr w:type="spellStart"/>
      <w:r w:rsidRPr="008023B2">
        <w:rPr>
          <w:rFonts w:ascii="HY신명조" w:eastAsia="HY신명조" w:hAnsi="바탕" w:cs="바탕" w:hint="eastAsia"/>
          <w:sz w:val="18"/>
        </w:rPr>
        <w:t>통과시켜</w:t>
      </w:r>
      <w:proofErr w:type="spellEnd"/>
      <w:r w:rsidRPr="008023B2">
        <w:rPr>
          <w:rFonts w:ascii="HY신명조" w:eastAsia="HY신명조" w:hAnsi="바탕" w:cs="바탕"/>
          <w:sz w:val="18"/>
        </w:rPr>
        <w:t xml:space="preserve"> </w:t>
      </w:r>
      <w:proofErr w:type="spellStart"/>
      <w:r w:rsidRPr="008023B2">
        <w:rPr>
          <w:rFonts w:ascii="HY신명조" w:eastAsia="HY신명조" w:hAnsi="바탕" w:cs="바탕" w:hint="eastAsia"/>
          <w:sz w:val="18"/>
        </w:rPr>
        <w:t>수집되었다</w:t>
      </w:r>
      <w:proofErr w:type="spellEnd"/>
      <w:r w:rsidRPr="008023B2">
        <w:rPr>
          <w:rFonts w:ascii="HY신명조" w:eastAsia="HY신명조" w:hAnsi="바탕" w:cs="바탕"/>
          <w:sz w:val="18"/>
        </w:rPr>
        <w:t xml:space="preserve">. </w:t>
      </w:r>
      <w:proofErr w:type="spellStart"/>
      <w:r w:rsidRPr="008023B2">
        <w:rPr>
          <w:rFonts w:ascii="HY신명조" w:eastAsia="HY신명조" w:hAnsi="바탕" w:cs="바탕" w:hint="eastAsia"/>
          <w:sz w:val="18"/>
        </w:rPr>
        <w:t>이렇게</w:t>
      </w:r>
      <w:proofErr w:type="spellEnd"/>
      <w:r w:rsidRPr="008023B2">
        <w:rPr>
          <w:rFonts w:ascii="HY신명조" w:eastAsia="HY신명조" w:hAnsi="바탕" w:cs="바탕"/>
          <w:sz w:val="18"/>
        </w:rPr>
        <w:t xml:space="preserve"> </w:t>
      </w:r>
      <w:proofErr w:type="spellStart"/>
      <w:r w:rsidRPr="008023B2">
        <w:rPr>
          <w:rFonts w:ascii="HY신명조" w:eastAsia="HY신명조" w:hAnsi="바탕" w:cs="바탕" w:hint="eastAsia"/>
          <w:sz w:val="18"/>
        </w:rPr>
        <w:t>얻은</w:t>
      </w:r>
      <w:proofErr w:type="spellEnd"/>
      <w:r w:rsidRPr="008023B2">
        <w:rPr>
          <w:rFonts w:ascii="HY신명조" w:eastAsia="HY신명조" w:hAnsi="바탕" w:cs="바탕"/>
          <w:sz w:val="18"/>
        </w:rPr>
        <w:t xml:space="preserve"> </w:t>
      </w:r>
      <w:proofErr w:type="spellStart"/>
      <w:r w:rsidRPr="008023B2">
        <w:rPr>
          <w:rFonts w:ascii="HY신명조" w:eastAsia="HY신명조" w:hAnsi="바탕" w:cs="바탕"/>
          <w:sz w:val="18"/>
        </w:rPr>
        <w:t>feature</w:t>
      </w:r>
      <w:r w:rsidRPr="008023B2">
        <w:rPr>
          <w:rFonts w:ascii="HY신명조" w:eastAsia="HY신명조" w:hAnsi="바탕" w:cs="바탕" w:hint="eastAsia"/>
          <w:sz w:val="18"/>
        </w:rPr>
        <w:t>들은</w:t>
      </w:r>
      <w:proofErr w:type="spellEnd"/>
      <w:r w:rsidRPr="008023B2">
        <w:rPr>
          <w:rFonts w:ascii="HY신명조" w:eastAsia="HY신명조" w:hAnsi="바탕" w:cs="바탕"/>
          <w:sz w:val="18"/>
        </w:rPr>
        <w:t xml:space="preserve"> </w:t>
      </w:r>
      <w:proofErr w:type="spellStart"/>
      <w:r w:rsidRPr="008023B2">
        <w:rPr>
          <w:rFonts w:ascii="HY신명조" w:eastAsia="HY신명조" w:hAnsi="바탕" w:cs="바탕" w:hint="eastAsia"/>
          <w:sz w:val="18"/>
        </w:rPr>
        <w:t>최소</w:t>
      </w:r>
      <w:r w:rsidRPr="008023B2">
        <w:rPr>
          <w:rFonts w:ascii="HY신명조" w:eastAsia="HY신명조" w:hAnsi="바탕" w:cs="바탕"/>
          <w:sz w:val="18"/>
        </w:rPr>
        <w:t>-</w:t>
      </w:r>
      <w:r w:rsidRPr="008023B2">
        <w:rPr>
          <w:rFonts w:ascii="HY신명조" w:eastAsia="HY신명조" w:hAnsi="바탕" w:cs="바탕" w:hint="eastAsia"/>
          <w:sz w:val="18"/>
        </w:rPr>
        <w:t>최대</w:t>
      </w:r>
      <w:proofErr w:type="spellEnd"/>
      <w:r w:rsidRPr="008023B2">
        <w:rPr>
          <w:rFonts w:ascii="HY신명조" w:eastAsia="HY신명조" w:hAnsi="바탕" w:cs="바탕"/>
          <w:sz w:val="18"/>
        </w:rPr>
        <w:t xml:space="preserve"> </w:t>
      </w:r>
      <w:proofErr w:type="spellStart"/>
      <w:r w:rsidRPr="008023B2">
        <w:rPr>
          <w:rFonts w:ascii="HY신명조" w:eastAsia="HY신명조" w:hAnsi="바탕" w:cs="바탕" w:hint="eastAsia"/>
          <w:sz w:val="18"/>
        </w:rPr>
        <w:t>정규화를</w:t>
      </w:r>
      <w:proofErr w:type="spellEnd"/>
      <w:r w:rsidRPr="008023B2">
        <w:rPr>
          <w:rFonts w:ascii="HY신명조" w:eastAsia="HY신명조" w:hAnsi="바탕" w:cs="바탕"/>
          <w:sz w:val="18"/>
        </w:rPr>
        <w:t xml:space="preserve"> </w:t>
      </w:r>
      <w:proofErr w:type="spellStart"/>
      <w:r w:rsidRPr="008023B2">
        <w:rPr>
          <w:rFonts w:ascii="HY신명조" w:eastAsia="HY신명조" w:hAnsi="바탕" w:cs="바탕" w:hint="eastAsia"/>
          <w:sz w:val="18"/>
        </w:rPr>
        <w:t>사용하여</w:t>
      </w:r>
      <w:proofErr w:type="spellEnd"/>
      <w:r w:rsidRPr="008023B2">
        <w:rPr>
          <w:rFonts w:ascii="HY신명조" w:eastAsia="HY신명조" w:hAnsi="바탕" w:cs="바탕"/>
          <w:sz w:val="18"/>
        </w:rPr>
        <w:t xml:space="preserve"> </w:t>
      </w:r>
      <w:proofErr w:type="spellStart"/>
      <w:r w:rsidRPr="008023B2">
        <w:rPr>
          <w:rFonts w:ascii="HY신명조" w:eastAsia="HY신명조" w:hAnsi="바탕" w:cs="바탕" w:hint="eastAsia"/>
          <w:sz w:val="18"/>
        </w:rPr>
        <w:t>정규화되었다</w:t>
      </w:r>
      <w:proofErr w:type="spellEnd"/>
      <w:r w:rsidRPr="008023B2">
        <w:rPr>
          <w:rFonts w:ascii="HY신명조" w:eastAsia="HY신명조" w:hAnsi="바탕" w:cs="바탕"/>
          <w:sz w:val="18"/>
        </w:rPr>
        <w:t>.</w:t>
      </w:r>
    </w:p>
    <w:p w14:paraId="3F14486C" w14:textId="77777777" w:rsidR="00AB2314" w:rsidRDefault="00A42F53" w:rsidP="00AB2314">
      <w:pPr>
        <w:pStyle w:val="a3"/>
        <w:ind w:firstLine="0pt"/>
        <w:rPr>
          <w:rFonts w:ascii="HY신명조" w:eastAsia="HY신명조" w:hAnsi="바탕" w:cs="바탕"/>
          <w:sz w:val="18"/>
        </w:rPr>
      </w:pPr>
      <w:r>
        <w:rPr>
          <w:rFonts w:ascii="HY신명조" w:eastAsia="HY신명조" w:hAnsi="바탕" w:cs="바탕"/>
          <w:noProof/>
          <w:sz w:val="18"/>
        </w:rPr>
        <mc:AlternateContent>
          <mc:Choice Requires="v">
            <w:pict w14:anchorId="5E8DDB67">
              <v:shape id="_x0000_i1025" type="#_x0000_t75" alt="" style="width:243.15pt;height:95.1pt;mso-width-percent:0;mso-height-percent:0;mso-width-percent:0;mso-height-percent:0">
                <v:imagedata r:id="rId13" o:title="wave"/>
              </v:shape>
            </w:pict>
          </mc:Choice>
          <mc:Fallback>
            <w:drawing>
              <wp:inline distT="0" distB="0" distL="0" distR="0" wp14:anchorId="5CE5E43F" wp14:editId="01C0EA78">
                <wp:extent cx="3088005" cy="1207770"/>
                <wp:effectExtent l="0" t="0" r="0" b="0"/>
                <wp:docPr id="1" name="그림 1" descr="wav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descr="wav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88005" cy="1207770"/>
                        </a:xfrm>
                        <a:prstGeom prst="rect">
                          <a:avLst/>
                        </a:prstGeom>
                        <a:noFill/>
                        <a:ln>
                          <a:noFill/>
                        </a:ln>
                      </pic:spPr>
                    </pic:pic>
                  </a:graphicData>
                </a:graphic>
              </wp:inline>
            </w:drawing>
          </mc:Fallback>
        </mc:AlternateContent>
      </w:r>
    </w:p>
    <w:p w14:paraId="082B3AE5" w14:textId="77777777" w:rsidR="00AB2314" w:rsidRPr="00175D41" w:rsidRDefault="00175D41" w:rsidP="00175D41">
      <w:pPr>
        <w:pStyle w:val="figurecaption"/>
      </w:pPr>
      <w:r>
        <w:rPr>
          <w:lang w:eastAsia="ko-KR"/>
        </w:rPr>
        <w:t>Feature extraction</w:t>
      </w:r>
    </w:p>
    <w:p w14:paraId="7D7F06A1" w14:textId="77777777" w:rsidR="008023B2" w:rsidRPr="005B520E" w:rsidRDefault="008023B2" w:rsidP="008023B2">
      <w:pPr>
        <w:pStyle w:val="2"/>
      </w:pPr>
      <w:r>
        <w:rPr>
          <w:rFonts w:ascii="바탕체" w:eastAsia="바탕체" w:hAnsi="바탕체" w:cs="바탕체"/>
          <w:lang w:eastAsia="ko-KR"/>
        </w:rPr>
        <w:t>Deep learning model</w:t>
      </w:r>
    </w:p>
    <w:p w14:paraId="0D2E4B79" w14:textId="77777777" w:rsidR="008023B2" w:rsidRPr="008023B2" w:rsidRDefault="008023B2" w:rsidP="008023B2">
      <w:pPr>
        <w:pStyle w:val="a3"/>
        <w:rPr>
          <w:rFonts w:ascii="HY신명조" w:eastAsia="HY신명조" w:hAnsi="바탕" w:cs="바탕"/>
          <w:sz w:val="18"/>
        </w:rPr>
      </w:pPr>
      <w:proofErr w:type="spellStart"/>
      <w:r w:rsidRPr="008023B2">
        <w:rPr>
          <w:rFonts w:ascii="HY신명조" w:eastAsia="HY신명조" w:hAnsi="바탕" w:cs="바탕" w:hint="eastAsia"/>
          <w:sz w:val="18"/>
        </w:rPr>
        <w:t>기존의</w:t>
      </w:r>
      <w:proofErr w:type="spellEnd"/>
      <w:r w:rsidRPr="008023B2">
        <w:rPr>
          <w:rFonts w:ascii="HY신명조" w:eastAsia="HY신명조" w:hAnsi="바탕" w:cs="바탕"/>
          <w:sz w:val="18"/>
        </w:rPr>
        <w:t xml:space="preserve"> </w:t>
      </w:r>
      <w:proofErr w:type="spellStart"/>
      <w:r w:rsidRPr="008023B2">
        <w:rPr>
          <w:rFonts w:ascii="HY신명조" w:eastAsia="HY신명조" w:hAnsi="바탕" w:cs="바탕" w:hint="eastAsia"/>
          <w:sz w:val="18"/>
        </w:rPr>
        <w:t>연구에서</w:t>
      </w:r>
      <w:proofErr w:type="spellEnd"/>
      <w:r w:rsidRPr="008023B2">
        <w:rPr>
          <w:rFonts w:ascii="HY신명조" w:eastAsia="HY신명조" w:hAnsi="바탕" w:cs="바탕"/>
          <w:sz w:val="18"/>
        </w:rPr>
        <w:t xml:space="preserve"> </w:t>
      </w:r>
      <w:proofErr w:type="spellStart"/>
      <w:r w:rsidRPr="008023B2">
        <w:rPr>
          <w:rFonts w:ascii="HY신명조" w:eastAsia="HY신명조" w:hAnsi="바탕" w:cs="바탕" w:hint="eastAsia"/>
          <w:sz w:val="18"/>
        </w:rPr>
        <w:t>뇌파</w:t>
      </w:r>
      <w:proofErr w:type="spellEnd"/>
      <w:r w:rsidRPr="008023B2">
        <w:rPr>
          <w:rFonts w:ascii="HY신명조" w:eastAsia="HY신명조" w:hAnsi="바탕" w:cs="바탕"/>
          <w:sz w:val="18"/>
        </w:rPr>
        <w:t xml:space="preserve"> </w:t>
      </w:r>
      <w:proofErr w:type="spellStart"/>
      <w:r w:rsidRPr="008023B2">
        <w:rPr>
          <w:rFonts w:ascii="HY신명조" w:eastAsia="HY신명조" w:hAnsi="바탕" w:cs="바탕" w:hint="eastAsia"/>
          <w:sz w:val="18"/>
        </w:rPr>
        <w:t>데이터와</w:t>
      </w:r>
      <w:proofErr w:type="spellEnd"/>
      <w:r w:rsidRPr="008023B2">
        <w:rPr>
          <w:rFonts w:ascii="HY신명조" w:eastAsia="HY신명조" w:hAnsi="바탕" w:cs="바탕"/>
          <w:sz w:val="18"/>
        </w:rPr>
        <w:t xml:space="preserve"> </w:t>
      </w:r>
      <w:proofErr w:type="spellStart"/>
      <w:r w:rsidRPr="008023B2">
        <w:rPr>
          <w:rFonts w:ascii="HY신명조" w:eastAsia="HY신명조" w:hAnsi="바탕" w:cs="바탕" w:hint="eastAsia"/>
          <w:sz w:val="18"/>
        </w:rPr>
        <w:t>같은</w:t>
      </w:r>
      <w:proofErr w:type="spellEnd"/>
      <w:r w:rsidRPr="008023B2">
        <w:rPr>
          <w:rFonts w:ascii="HY신명조" w:eastAsia="HY신명조" w:hAnsi="바탕" w:cs="바탕"/>
          <w:sz w:val="18"/>
        </w:rPr>
        <w:t xml:space="preserve"> </w:t>
      </w:r>
      <w:proofErr w:type="spellStart"/>
      <w:r w:rsidRPr="008023B2">
        <w:rPr>
          <w:rFonts w:ascii="HY신명조" w:eastAsia="HY신명조" w:hAnsi="바탕" w:cs="바탕" w:hint="eastAsia"/>
          <w:sz w:val="18"/>
        </w:rPr>
        <w:t>신호</w:t>
      </w:r>
      <w:proofErr w:type="spellEnd"/>
      <w:r w:rsidRPr="008023B2">
        <w:rPr>
          <w:rFonts w:ascii="HY신명조" w:eastAsia="HY신명조" w:hAnsi="바탕" w:cs="바탕"/>
          <w:sz w:val="18"/>
        </w:rPr>
        <w:t xml:space="preserve"> </w:t>
      </w:r>
      <w:proofErr w:type="spellStart"/>
      <w:r w:rsidRPr="008023B2">
        <w:rPr>
          <w:rFonts w:ascii="HY신명조" w:eastAsia="HY신명조" w:hAnsi="바탕" w:cs="바탕" w:hint="eastAsia"/>
          <w:sz w:val="18"/>
        </w:rPr>
        <w:t>데이터를</w:t>
      </w:r>
      <w:proofErr w:type="spellEnd"/>
      <w:r w:rsidRPr="008023B2">
        <w:rPr>
          <w:rFonts w:ascii="HY신명조" w:eastAsia="HY신명조" w:hAnsi="바탕" w:cs="바탕"/>
          <w:sz w:val="18"/>
        </w:rPr>
        <w:t xml:space="preserve"> </w:t>
      </w:r>
      <w:proofErr w:type="spellStart"/>
      <w:r w:rsidRPr="008023B2">
        <w:rPr>
          <w:rFonts w:ascii="HY신명조" w:eastAsia="HY신명조" w:hAnsi="바탕" w:cs="바탕" w:hint="eastAsia"/>
          <w:sz w:val="18"/>
        </w:rPr>
        <w:t>학습</w:t>
      </w:r>
      <w:proofErr w:type="spellEnd"/>
      <w:r w:rsidRPr="008023B2">
        <w:rPr>
          <w:rFonts w:ascii="HY신명조" w:eastAsia="HY신명조" w:hAnsi="바탕" w:cs="바탕"/>
          <w:sz w:val="18"/>
        </w:rPr>
        <w:t xml:space="preserve"> </w:t>
      </w:r>
      <w:proofErr w:type="spellStart"/>
      <w:r w:rsidRPr="008023B2">
        <w:rPr>
          <w:rFonts w:ascii="HY신명조" w:eastAsia="HY신명조" w:hAnsi="바탕" w:cs="바탕" w:hint="eastAsia"/>
          <w:sz w:val="18"/>
        </w:rPr>
        <w:t>시키는</w:t>
      </w:r>
      <w:proofErr w:type="spellEnd"/>
      <w:r w:rsidRPr="008023B2">
        <w:rPr>
          <w:rFonts w:ascii="HY신명조" w:eastAsia="HY신명조" w:hAnsi="바탕" w:cs="바탕"/>
          <w:sz w:val="18"/>
        </w:rPr>
        <w:t xml:space="preserve"> </w:t>
      </w:r>
      <w:proofErr w:type="spellStart"/>
      <w:r w:rsidRPr="008023B2">
        <w:rPr>
          <w:rFonts w:ascii="HY신명조" w:eastAsia="HY신명조" w:hAnsi="바탕" w:cs="바탕" w:hint="eastAsia"/>
          <w:sz w:val="18"/>
        </w:rPr>
        <w:t>딥러닝</w:t>
      </w:r>
      <w:proofErr w:type="spellEnd"/>
      <w:r w:rsidRPr="008023B2">
        <w:rPr>
          <w:rFonts w:ascii="HY신명조" w:eastAsia="HY신명조" w:hAnsi="바탕" w:cs="바탕"/>
          <w:sz w:val="18"/>
        </w:rPr>
        <w:t xml:space="preserve"> </w:t>
      </w:r>
      <w:proofErr w:type="spellStart"/>
      <w:r w:rsidRPr="008023B2">
        <w:rPr>
          <w:rFonts w:ascii="HY신명조" w:eastAsia="HY신명조" w:hAnsi="바탕" w:cs="바탕" w:hint="eastAsia"/>
          <w:sz w:val="18"/>
        </w:rPr>
        <w:t>모델에</w:t>
      </w:r>
      <w:proofErr w:type="spellEnd"/>
      <w:r w:rsidRPr="008023B2">
        <w:rPr>
          <w:rFonts w:ascii="HY신명조" w:eastAsia="HY신명조" w:hAnsi="바탕" w:cs="바탕"/>
          <w:sz w:val="18"/>
        </w:rPr>
        <w:t xml:space="preserve"> </w:t>
      </w:r>
      <w:proofErr w:type="spellStart"/>
      <w:r w:rsidRPr="008023B2">
        <w:rPr>
          <w:rFonts w:ascii="HY신명조" w:eastAsia="HY신명조" w:hAnsi="바탕" w:cs="바탕" w:hint="eastAsia"/>
          <w:sz w:val="18"/>
        </w:rPr>
        <w:t>대한</w:t>
      </w:r>
      <w:proofErr w:type="spellEnd"/>
      <w:r w:rsidRPr="008023B2">
        <w:rPr>
          <w:rFonts w:ascii="HY신명조" w:eastAsia="HY신명조" w:hAnsi="바탕" w:cs="바탕"/>
          <w:sz w:val="18"/>
        </w:rPr>
        <w:t xml:space="preserve">  </w:t>
      </w:r>
      <w:proofErr w:type="spellStart"/>
      <w:r w:rsidRPr="008023B2">
        <w:rPr>
          <w:rFonts w:ascii="HY신명조" w:eastAsia="HY신명조" w:hAnsi="바탕" w:cs="바탕" w:hint="eastAsia"/>
          <w:sz w:val="18"/>
        </w:rPr>
        <w:t>연구가</w:t>
      </w:r>
      <w:proofErr w:type="spellEnd"/>
      <w:r w:rsidRPr="008023B2">
        <w:rPr>
          <w:rFonts w:ascii="HY신명조" w:eastAsia="HY신명조" w:hAnsi="바탕" w:cs="바탕"/>
          <w:sz w:val="18"/>
        </w:rPr>
        <w:t xml:space="preserve"> </w:t>
      </w:r>
      <w:proofErr w:type="spellStart"/>
      <w:r w:rsidRPr="008023B2">
        <w:rPr>
          <w:rFonts w:ascii="HY신명조" w:eastAsia="HY신명조" w:hAnsi="바탕" w:cs="바탕" w:hint="eastAsia"/>
          <w:sz w:val="18"/>
        </w:rPr>
        <w:t>진행되었다</w:t>
      </w:r>
      <w:proofErr w:type="spellEnd"/>
      <w:r w:rsidRPr="008023B2">
        <w:rPr>
          <w:rFonts w:ascii="HY신명조" w:eastAsia="HY신명조" w:hAnsi="바탕" w:cs="바탕"/>
          <w:sz w:val="18"/>
        </w:rPr>
        <w:t xml:space="preserve">. </w:t>
      </w:r>
      <w:proofErr w:type="spellStart"/>
      <w:r w:rsidRPr="008023B2">
        <w:rPr>
          <w:rFonts w:ascii="HY신명조" w:eastAsia="HY신명조" w:hAnsi="바탕" w:cs="바탕" w:hint="eastAsia"/>
          <w:sz w:val="18"/>
        </w:rPr>
        <w:t>특히</w:t>
      </w:r>
      <w:proofErr w:type="spellEnd"/>
      <w:r w:rsidRPr="008023B2">
        <w:rPr>
          <w:rFonts w:ascii="HY신명조" w:eastAsia="HY신명조" w:hAnsi="바탕" w:cs="바탕"/>
          <w:sz w:val="18"/>
        </w:rPr>
        <w:t xml:space="preserve"> </w:t>
      </w:r>
      <w:proofErr w:type="spellStart"/>
      <w:r w:rsidRPr="008023B2">
        <w:rPr>
          <w:rFonts w:ascii="HY신명조" w:eastAsia="HY신명조" w:hAnsi="바탕" w:cs="바탕" w:hint="eastAsia"/>
          <w:sz w:val="18"/>
        </w:rPr>
        <w:t>신호</w:t>
      </w:r>
      <w:proofErr w:type="spellEnd"/>
      <w:r w:rsidRPr="008023B2">
        <w:rPr>
          <w:rFonts w:ascii="HY신명조" w:eastAsia="HY신명조" w:hAnsi="바탕" w:cs="바탕"/>
          <w:sz w:val="18"/>
        </w:rPr>
        <w:t xml:space="preserve"> </w:t>
      </w:r>
      <w:proofErr w:type="spellStart"/>
      <w:r w:rsidRPr="008023B2">
        <w:rPr>
          <w:rFonts w:ascii="HY신명조" w:eastAsia="HY신명조" w:hAnsi="바탕" w:cs="바탕" w:hint="eastAsia"/>
          <w:sz w:val="18"/>
        </w:rPr>
        <w:t>데이터에</w:t>
      </w:r>
      <w:proofErr w:type="spellEnd"/>
      <w:r w:rsidRPr="008023B2">
        <w:rPr>
          <w:rFonts w:ascii="HY신명조" w:eastAsia="HY신명조" w:hAnsi="바탕" w:cs="바탕"/>
          <w:sz w:val="18"/>
        </w:rPr>
        <w:t xml:space="preserve"> </w:t>
      </w:r>
      <w:proofErr w:type="spellStart"/>
      <w:r w:rsidRPr="008023B2">
        <w:rPr>
          <w:rFonts w:ascii="HY신명조" w:eastAsia="HY신명조" w:hAnsi="바탕" w:cs="바탕"/>
          <w:sz w:val="18"/>
        </w:rPr>
        <w:t>CNN</w:t>
      </w:r>
      <w:r w:rsidRPr="008023B2">
        <w:rPr>
          <w:rFonts w:ascii="HY신명조" w:eastAsia="HY신명조" w:hAnsi="바탕" w:cs="바탕" w:hint="eastAsia"/>
          <w:sz w:val="18"/>
        </w:rPr>
        <w:t>을</w:t>
      </w:r>
      <w:proofErr w:type="spellEnd"/>
      <w:r w:rsidRPr="008023B2">
        <w:rPr>
          <w:rFonts w:ascii="HY신명조" w:eastAsia="HY신명조" w:hAnsi="바탕" w:cs="바탕"/>
          <w:sz w:val="18"/>
        </w:rPr>
        <w:t xml:space="preserve"> </w:t>
      </w:r>
      <w:proofErr w:type="spellStart"/>
      <w:r w:rsidRPr="008023B2">
        <w:rPr>
          <w:rFonts w:ascii="HY신명조" w:eastAsia="HY신명조" w:hAnsi="바탕" w:cs="바탕" w:hint="eastAsia"/>
          <w:sz w:val="18"/>
        </w:rPr>
        <w:t>사용하는</w:t>
      </w:r>
      <w:proofErr w:type="spellEnd"/>
      <w:r w:rsidRPr="008023B2">
        <w:rPr>
          <w:rFonts w:ascii="HY신명조" w:eastAsia="HY신명조" w:hAnsi="바탕" w:cs="바탕"/>
          <w:sz w:val="18"/>
        </w:rPr>
        <w:t xml:space="preserve"> </w:t>
      </w:r>
      <w:proofErr w:type="spellStart"/>
      <w:r w:rsidRPr="008023B2">
        <w:rPr>
          <w:rFonts w:ascii="HY신명조" w:eastAsia="HY신명조" w:hAnsi="바탕" w:cs="바탕" w:hint="eastAsia"/>
          <w:sz w:val="18"/>
        </w:rPr>
        <w:t>연구들이</w:t>
      </w:r>
      <w:proofErr w:type="spellEnd"/>
      <w:r w:rsidRPr="008023B2">
        <w:rPr>
          <w:rFonts w:ascii="HY신명조" w:eastAsia="HY신명조" w:hAnsi="바탕" w:cs="바탕"/>
          <w:sz w:val="18"/>
        </w:rPr>
        <w:t xml:space="preserve"> </w:t>
      </w:r>
      <w:proofErr w:type="spellStart"/>
      <w:r w:rsidRPr="008023B2">
        <w:rPr>
          <w:rFonts w:ascii="HY신명조" w:eastAsia="HY신명조" w:hAnsi="바탕" w:cs="바탕" w:hint="eastAsia"/>
          <w:sz w:val="18"/>
        </w:rPr>
        <w:t>여럿</w:t>
      </w:r>
      <w:proofErr w:type="spellEnd"/>
      <w:r w:rsidRPr="008023B2">
        <w:rPr>
          <w:rFonts w:ascii="HY신명조" w:eastAsia="HY신명조" w:hAnsi="바탕" w:cs="바탕"/>
          <w:sz w:val="18"/>
        </w:rPr>
        <w:t xml:space="preserve"> </w:t>
      </w:r>
      <w:proofErr w:type="spellStart"/>
      <w:r w:rsidRPr="008023B2">
        <w:rPr>
          <w:rFonts w:ascii="HY신명조" w:eastAsia="HY신명조" w:hAnsi="바탕" w:cs="바탕" w:hint="eastAsia"/>
          <w:sz w:val="18"/>
        </w:rPr>
        <w:t>진행되어</w:t>
      </w:r>
      <w:proofErr w:type="spellEnd"/>
      <w:r w:rsidRPr="008023B2">
        <w:rPr>
          <w:rFonts w:ascii="HY신명조" w:eastAsia="HY신명조" w:hAnsi="바탕" w:cs="바탕"/>
          <w:sz w:val="18"/>
        </w:rPr>
        <w:t xml:space="preserve"> </w:t>
      </w:r>
      <w:proofErr w:type="spellStart"/>
      <w:r w:rsidRPr="008023B2">
        <w:rPr>
          <w:rFonts w:ascii="HY신명조" w:eastAsia="HY신명조" w:hAnsi="바탕" w:cs="바탕" w:hint="eastAsia"/>
          <w:sz w:val="18"/>
        </w:rPr>
        <w:t>왔다</w:t>
      </w:r>
      <w:proofErr w:type="spellEnd"/>
      <w:r w:rsidRPr="008023B2">
        <w:rPr>
          <w:rFonts w:ascii="HY신명조" w:eastAsia="HY신명조" w:hAnsi="바탕" w:cs="바탕"/>
          <w:sz w:val="18"/>
        </w:rPr>
        <w:t xml:space="preserve">. </w:t>
      </w:r>
    </w:p>
    <w:p w14:paraId="44121389" w14:textId="77777777" w:rsidR="008023B2" w:rsidRDefault="008023B2" w:rsidP="008023B2">
      <w:pPr>
        <w:pStyle w:val="a3"/>
        <w:rPr>
          <w:rFonts w:ascii="HY신명조" w:eastAsia="HY신명조" w:hAnsi="바탕" w:cs="바탕"/>
          <w:sz w:val="18"/>
        </w:rPr>
      </w:pPr>
      <w:r w:rsidRPr="008023B2">
        <w:rPr>
          <w:rFonts w:ascii="HY신명조" w:eastAsia="HY신명조" w:hAnsi="바탕" w:cs="바탕" w:hint="eastAsia"/>
          <w:sz w:val="18"/>
        </w:rPr>
        <w:t>본</w:t>
      </w:r>
      <w:r w:rsidRPr="008023B2">
        <w:rPr>
          <w:rFonts w:ascii="HY신명조" w:eastAsia="HY신명조" w:hAnsi="바탕" w:cs="바탕"/>
          <w:sz w:val="18"/>
        </w:rPr>
        <w:t xml:space="preserve"> </w:t>
      </w:r>
      <w:proofErr w:type="spellStart"/>
      <w:r w:rsidRPr="008023B2">
        <w:rPr>
          <w:rFonts w:ascii="HY신명조" w:eastAsia="HY신명조" w:hAnsi="바탕" w:cs="바탕" w:hint="eastAsia"/>
          <w:sz w:val="18"/>
        </w:rPr>
        <w:t>연구에서는</w:t>
      </w:r>
      <w:proofErr w:type="spellEnd"/>
      <w:r w:rsidRPr="008023B2">
        <w:rPr>
          <w:rFonts w:ascii="HY신명조" w:eastAsia="HY신명조" w:hAnsi="바탕" w:cs="바탕"/>
          <w:sz w:val="18"/>
        </w:rPr>
        <w:t xml:space="preserve"> </w:t>
      </w:r>
      <w:proofErr w:type="spellStart"/>
      <w:r w:rsidRPr="008023B2">
        <w:rPr>
          <w:rFonts w:ascii="HY신명조" w:eastAsia="HY신명조" w:hAnsi="바탕" w:cs="바탕"/>
          <w:sz w:val="18"/>
        </w:rPr>
        <w:t>CNN</w:t>
      </w:r>
      <w:r w:rsidRPr="008023B2">
        <w:rPr>
          <w:rFonts w:ascii="HY신명조" w:eastAsia="HY신명조" w:hAnsi="바탕" w:cs="바탕" w:hint="eastAsia"/>
          <w:sz w:val="18"/>
        </w:rPr>
        <w:t>을</w:t>
      </w:r>
      <w:proofErr w:type="spellEnd"/>
      <w:r w:rsidRPr="008023B2">
        <w:rPr>
          <w:rFonts w:ascii="HY신명조" w:eastAsia="HY신명조" w:hAnsi="바탕" w:cs="바탕"/>
          <w:sz w:val="18"/>
        </w:rPr>
        <w:t xml:space="preserve"> </w:t>
      </w:r>
      <w:proofErr w:type="spellStart"/>
      <w:r w:rsidRPr="008023B2">
        <w:rPr>
          <w:rFonts w:ascii="HY신명조" w:eastAsia="HY신명조" w:hAnsi="바탕" w:cs="바탕" w:hint="eastAsia"/>
          <w:sz w:val="18"/>
        </w:rPr>
        <w:t>사용한</w:t>
      </w:r>
      <w:proofErr w:type="spellEnd"/>
      <w:r w:rsidRPr="008023B2">
        <w:rPr>
          <w:rFonts w:ascii="HY신명조" w:eastAsia="HY신명조" w:hAnsi="바탕" w:cs="바탕"/>
          <w:sz w:val="18"/>
        </w:rPr>
        <w:t xml:space="preserve"> </w:t>
      </w:r>
      <w:proofErr w:type="spellStart"/>
      <w:r w:rsidRPr="008023B2">
        <w:rPr>
          <w:rFonts w:ascii="HY신명조" w:eastAsia="HY신명조" w:hAnsi="바탕" w:cs="바탕" w:hint="eastAsia"/>
          <w:sz w:val="18"/>
        </w:rPr>
        <w:t>딥러닝</w:t>
      </w:r>
      <w:proofErr w:type="spellEnd"/>
      <w:r w:rsidRPr="008023B2">
        <w:rPr>
          <w:rFonts w:ascii="HY신명조" w:eastAsia="HY신명조" w:hAnsi="바탕" w:cs="바탕"/>
          <w:sz w:val="18"/>
        </w:rPr>
        <w:t xml:space="preserve"> </w:t>
      </w:r>
      <w:proofErr w:type="spellStart"/>
      <w:r w:rsidRPr="008023B2">
        <w:rPr>
          <w:rFonts w:ascii="HY신명조" w:eastAsia="HY신명조" w:hAnsi="바탕" w:cs="바탕" w:hint="eastAsia"/>
          <w:sz w:val="18"/>
        </w:rPr>
        <w:t>모델을</w:t>
      </w:r>
      <w:proofErr w:type="spellEnd"/>
      <w:r w:rsidRPr="008023B2">
        <w:rPr>
          <w:rFonts w:ascii="HY신명조" w:eastAsia="HY신명조" w:hAnsi="바탕" w:cs="바탕"/>
          <w:sz w:val="18"/>
        </w:rPr>
        <w:t xml:space="preserve"> </w:t>
      </w:r>
      <w:proofErr w:type="spellStart"/>
      <w:r w:rsidRPr="008023B2">
        <w:rPr>
          <w:rFonts w:ascii="HY신명조" w:eastAsia="HY신명조" w:hAnsi="바탕" w:cs="바탕" w:hint="eastAsia"/>
          <w:sz w:val="18"/>
        </w:rPr>
        <w:t>사용한다</w:t>
      </w:r>
      <w:proofErr w:type="spellEnd"/>
      <w:r w:rsidRPr="008023B2">
        <w:rPr>
          <w:rFonts w:ascii="HY신명조" w:eastAsia="HY신명조" w:hAnsi="바탕" w:cs="바탕"/>
          <w:sz w:val="18"/>
        </w:rPr>
        <w:t xml:space="preserve">. </w:t>
      </w:r>
      <w:proofErr w:type="spellStart"/>
      <w:r w:rsidRPr="008023B2">
        <w:rPr>
          <w:rFonts w:ascii="HY신명조" w:eastAsia="HY신명조" w:hAnsi="바탕" w:cs="바탕"/>
          <w:sz w:val="18"/>
        </w:rPr>
        <w:t>CNN</w:t>
      </w:r>
      <w:r w:rsidRPr="008023B2">
        <w:rPr>
          <w:rFonts w:ascii="HY신명조" w:eastAsia="HY신명조" w:hAnsi="바탕" w:cs="바탕" w:hint="eastAsia"/>
          <w:sz w:val="18"/>
        </w:rPr>
        <w:t>은</w:t>
      </w:r>
      <w:proofErr w:type="spellEnd"/>
      <w:r w:rsidR="00D410BB">
        <w:rPr>
          <w:rFonts w:ascii="HY신명조" w:eastAsia="HY신명조" w:hAnsi="바탕" w:cs="바탕"/>
          <w:sz w:val="18"/>
        </w:rPr>
        <w:t xml:space="preserve"> 1</w:t>
      </w:r>
      <w:r w:rsidRPr="008023B2">
        <w:rPr>
          <w:rFonts w:ascii="HY신명조" w:eastAsia="HY신명조" w:hAnsi="바탕" w:cs="바탕" w:hint="eastAsia"/>
          <w:sz w:val="18"/>
        </w:rPr>
        <w:t>층의</w:t>
      </w:r>
      <w:r w:rsidRPr="008023B2">
        <w:rPr>
          <w:rFonts w:ascii="HY신명조" w:eastAsia="HY신명조" w:hAnsi="바탕" w:cs="바탕"/>
          <w:sz w:val="18"/>
        </w:rPr>
        <w:t xml:space="preserve"> Conv2D </w:t>
      </w:r>
      <w:proofErr w:type="spellStart"/>
      <w:r w:rsidRPr="008023B2">
        <w:rPr>
          <w:rFonts w:ascii="HY신명조" w:eastAsia="HY신명조" w:hAnsi="바탕" w:cs="바탕" w:hint="eastAsia"/>
          <w:sz w:val="18"/>
        </w:rPr>
        <w:t>레이어를</w:t>
      </w:r>
      <w:proofErr w:type="spellEnd"/>
      <w:r w:rsidRPr="008023B2">
        <w:rPr>
          <w:rFonts w:ascii="HY신명조" w:eastAsia="HY신명조" w:hAnsi="바탕" w:cs="바탕"/>
          <w:sz w:val="18"/>
        </w:rPr>
        <w:t xml:space="preserve"> </w:t>
      </w:r>
      <w:proofErr w:type="spellStart"/>
      <w:r w:rsidRPr="008023B2">
        <w:rPr>
          <w:rFonts w:ascii="HY신명조" w:eastAsia="HY신명조" w:hAnsi="바탕" w:cs="바탕" w:hint="eastAsia"/>
          <w:sz w:val="18"/>
        </w:rPr>
        <w:t>사용하였으며</w:t>
      </w:r>
      <w:proofErr w:type="spellEnd"/>
      <w:r w:rsidRPr="008023B2">
        <w:rPr>
          <w:rFonts w:ascii="HY신명조" w:eastAsia="HY신명조" w:hAnsi="바탕" w:cs="바탕"/>
          <w:sz w:val="18"/>
        </w:rPr>
        <w:t xml:space="preserve">, </w:t>
      </w:r>
      <w:proofErr w:type="spellStart"/>
      <w:r w:rsidRPr="008023B2">
        <w:rPr>
          <w:rFonts w:ascii="HY신명조" w:eastAsia="HY신명조" w:hAnsi="바탕" w:cs="바탕"/>
          <w:sz w:val="18"/>
        </w:rPr>
        <w:t>Relu</w:t>
      </w:r>
      <w:proofErr w:type="spellEnd"/>
      <w:r w:rsidRPr="008023B2">
        <w:rPr>
          <w:rFonts w:ascii="HY신명조" w:eastAsia="HY신명조" w:hAnsi="바탕" w:cs="바탕"/>
          <w:sz w:val="18"/>
        </w:rPr>
        <w:t xml:space="preserve"> Activation </w:t>
      </w:r>
      <w:proofErr w:type="spellStart"/>
      <w:r w:rsidRPr="008023B2">
        <w:rPr>
          <w:rFonts w:ascii="HY신명조" w:eastAsia="HY신명조" w:hAnsi="바탕" w:cs="바탕"/>
          <w:sz w:val="18"/>
        </w:rPr>
        <w:t>Function</w:t>
      </w:r>
      <w:r w:rsidRPr="008023B2">
        <w:rPr>
          <w:rFonts w:ascii="HY신명조" w:eastAsia="HY신명조" w:hAnsi="바탕" w:cs="바탕" w:hint="eastAsia"/>
          <w:sz w:val="18"/>
        </w:rPr>
        <w:t>을</w:t>
      </w:r>
      <w:proofErr w:type="spellEnd"/>
      <w:r w:rsidRPr="008023B2">
        <w:rPr>
          <w:rFonts w:ascii="HY신명조" w:eastAsia="HY신명조" w:hAnsi="바탕" w:cs="바탕"/>
          <w:sz w:val="18"/>
        </w:rPr>
        <w:t xml:space="preserve"> </w:t>
      </w:r>
      <w:proofErr w:type="spellStart"/>
      <w:r w:rsidRPr="008023B2">
        <w:rPr>
          <w:rFonts w:ascii="HY신명조" w:eastAsia="HY신명조" w:hAnsi="바탕" w:cs="바탕" w:hint="eastAsia"/>
          <w:sz w:val="18"/>
        </w:rPr>
        <w:t>사용하였다</w:t>
      </w:r>
      <w:proofErr w:type="spellEnd"/>
      <w:r w:rsidRPr="008023B2">
        <w:rPr>
          <w:rFonts w:ascii="HY신명조" w:eastAsia="HY신명조" w:hAnsi="바탕" w:cs="바탕"/>
          <w:sz w:val="18"/>
        </w:rPr>
        <w:t xml:space="preserve">. </w:t>
      </w:r>
      <w:proofErr w:type="spellStart"/>
      <w:r w:rsidRPr="008023B2">
        <w:rPr>
          <w:rFonts w:ascii="HY신명조" w:eastAsia="HY신명조" w:hAnsi="바탕" w:cs="바탕" w:hint="eastAsia"/>
          <w:sz w:val="18"/>
        </w:rPr>
        <w:t>모델의</w:t>
      </w:r>
      <w:proofErr w:type="spellEnd"/>
      <w:r w:rsidRPr="008023B2">
        <w:rPr>
          <w:rFonts w:ascii="HY신명조" w:eastAsia="HY신명조" w:hAnsi="바탕" w:cs="바탕"/>
          <w:sz w:val="18"/>
        </w:rPr>
        <w:t xml:space="preserve"> </w:t>
      </w:r>
      <w:proofErr w:type="spellStart"/>
      <w:r w:rsidRPr="008023B2">
        <w:rPr>
          <w:rFonts w:ascii="HY신명조" w:eastAsia="HY신명조" w:hAnsi="바탕" w:cs="바탕" w:hint="eastAsia"/>
          <w:sz w:val="18"/>
        </w:rPr>
        <w:t>학습에는</w:t>
      </w:r>
      <w:proofErr w:type="spellEnd"/>
      <w:r w:rsidRPr="008023B2">
        <w:rPr>
          <w:rFonts w:ascii="HY신명조" w:eastAsia="HY신명조" w:hAnsi="바탕" w:cs="바탕"/>
          <w:sz w:val="18"/>
        </w:rPr>
        <w:t xml:space="preserve"> Adam </w:t>
      </w:r>
      <w:proofErr w:type="spellStart"/>
      <w:r w:rsidRPr="008023B2">
        <w:rPr>
          <w:rFonts w:ascii="HY신명조" w:eastAsia="HY신명조" w:hAnsi="바탕" w:cs="바탕"/>
          <w:sz w:val="18"/>
        </w:rPr>
        <w:t>Optimaizer</w:t>
      </w:r>
      <w:proofErr w:type="spellEnd"/>
      <w:r w:rsidRPr="008023B2">
        <w:rPr>
          <w:rFonts w:ascii="HY신명조" w:eastAsia="HY신명조" w:hAnsi="바탕" w:cs="바탕"/>
          <w:sz w:val="18"/>
        </w:rPr>
        <w:t xml:space="preserve"> </w:t>
      </w:r>
      <w:proofErr w:type="spellStart"/>
      <w:r w:rsidRPr="008023B2">
        <w:rPr>
          <w:rFonts w:ascii="HY신명조" w:eastAsia="HY신명조" w:hAnsi="바탕" w:cs="바탕" w:hint="eastAsia"/>
          <w:sz w:val="18"/>
        </w:rPr>
        <w:t>함수를</w:t>
      </w:r>
      <w:proofErr w:type="spellEnd"/>
      <w:r w:rsidRPr="008023B2">
        <w:rPr>
          <w:rFonts w:ascii="HY신명조" w:eastAsia="HY신명조" w:hAnsi="바탕" w:cs="바탕"/>
          <w:sz w:val="18"/>
        </w:rPr>
        <w:t xml:space="preserve"> </w:t>
      </w:r>
      <w:proofErr w:type="spellStart"/>
      <w:r w:rsidRPr="008023B2">
        <w:rPr>
          <w:rFonts w:ascii="HY신명조" w:eastAsia="HY신명조" w:hAnsi="바탕" w:cs="바탕" w:hint="eastAsia"/>
          <w:sz w:val="18"/>
        </w:rPr>
        <w:t>사용하였다</w:t>
      </w:r>
      <w:proofErr w:type="spellEnd"/>
      <w:r w:rsidRPr="008023B2">
        <w:rPr>
          <w:rFonts w:ascii="HY신명조" w:eastAsia="HY신명조" w:hAnsi="바탕" w:cs="바탕"/>
          <w:sz w:val="18"/>
        </w:rPr>
        <w:t>.</w:t>
      </w:r>
    </w:p>
    <w:p w14:paraId="0484398D" w14:textId="54748661" w:rsidR="00D410BB" w:rsidRDefault="008726DF" w:rsidP="008023B2">
      <w:pPr>
        <w:pStyle w:val="a3"/>
        <w:rPr>
          <w:rFonts w:ascii="HY신명조" w:eastAsia="HY신명조" w:hAnsi="바탕" w:cs="바탕"/>
          <w:sz w:val="18"/>
          <w:lang w:eastAsia="ko-KR"/>
        </w:rPr>
      </w:pPr>
      <w:r>
        <w:rPr>
          <w:rFonts w:ascii="HY신명조" w:eastAsia="HY신명조" w:hAnsi="바탕" w:cs="바탕"/>
          <w:sz w:val="18"/>
          <w:lang w:eastAsia="ko-KR"/>
        </w:rPr>
        <w:t>Fig3</w:t>
      </w:r>
      <w:r w:rsidR="00D410BB">
        <w:rPr>
          <w:rFonts w:ascii="HY신명조" w:eastAsia="HY신명조" w:hAnsi="바탕" w:cs="바탕" w:hint="eastAsia"/>
          <w:sz w:val="18"/>
          <w:lang w:eastAsia="ko-KR"/>
        </w:rPr>
        <w:t xml:space="preserve">은 본 연구에서 만들어진 </w:t>
      </w:r>
      <w:proofErr w:type="spellStart"/>
      <w:r w:rsidR="00D410BB">
        <w:rPr>
          <w:rFonts w:ascii="HY신명조" w:eastAsia="HY신명조" w:hAnsi="바탕" w:cs="바탕" w:hint="eastAsia"/>
          <w:sz w:val="18"/>
          <w:lang w:eastAsia="ko-KR"/>
        </w:rPr>
        <w:t>딥러닝</w:t>
      </w:r>
      <w:proofErr w:type="spellEnd"/>
      <w:r w:rsidR="00D410BB">
        <w:rPr>
          <w:rFonts w:ascii="HY신명조" w:eastAsia="HY신명조" w:hAnsi="바탕" w:cs="바탕" w:hint="eastAsia"/>
          <w:sz w:val="18"/>
          <w:lang w:eastAsia="ko-KR"/>
        </w:rPr>
        <w:t xml:space="preserve"> 모델의 레이어 구조이다.</w:t>
      </w:r>
    </w:p>
    <w:p w14:paraId="35C7F887" w14:textId="1BB500DC" w:rsidR="008726DF" w:rsidRDefault="008726DF" w:rsidP="008726DF">
      <w:pPr>
        <w:pStyle w:val="a3"/>
        <w:ind w:firstLine="0pt"/>
        <w:rPr>
          <w:rFonts w:ascii="HY신명조" w:eastAsia="HY신명조" w:hAnsi="바탕" w:cs="바탕"/>
          <w:sz w:val="18"/>
          <w:lang w:eastAsia="ko-KR"/>
        </w:rPr>
      </w:pPr>
      <w:r>
        <w:rPr>
          <w:rFonts w:ascii="HY신명조" w:eastAsia="HY신명조" w:hAnsi="바탕" w:cs="바탕"/>
          <w:sz w:val="18"/>
          <w:lang w:eastAsia="ko-KR"/>
        </w:rPr>
        <mc:AlternateContent>
          <mc:Choice Requires="v">
            <w:pict w14:anchorId="1B206751">
              <v:shape id="_x0000_i1050" type="#_x0000_t75" style="width:242.5pt;height:95.1pt">
                <v:imagedata r:id="rId15" o:title="layers"/>
              </v:shape>
            </w:pict>
          </mc:Choice>
          <mc:Fallback>
            <w:drawing>
              <wp:inline distT="0" distB="0" distL="0" distR="0" wp14:anchorId="0F4F641B" wp14:editId="5CA028ED">
                <wp:extent cx="3079750" cy="1207770"/>
                <wp:effectExtent l="0" t="0" r="6350" b="0"/>
                <wp:docPr id="26" name="그림 26" descr="C:\Users\GC\AppData\Local\Microsoft\Windows\INetCache\Content.Word\layers.jpg"/>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6" descr="C:\Users\GC\AppData\Local\Microsoft\Windows\INetCache\Content.Word\layers.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79750" cy="1207770"/>
                        </a:xfrm>
                        <a:prstGeom prst="rect">
                          <a:avLst/>
                        </a:prstGeom>
                        <a:noFill/>
                        <a:ln>
                          <a:noFill/>
                        </a:ln>
                      </pic:spPr>
                    </pic:pic>
                  </a:graphicData>
                </a:graphic>
              </wp:inline>
            </w:drawing>
          </mc:Fallback>
        </mc:AlternateContent>
      </w:r>
    </w:p>
    <w:p w14:paraId="09EEC195" w14:textId="7DA9DF33" w:rsidR="008726DF" w:rsidRPr="008726DF" w:rsidRDefault="008726DF" w:rsidP="008726DF">
      <w:pPr>
        <w:pStyle w:val="figurecaption"/>
        <w:rPr>
          <w:rFonts w:ascii="바탕체" w:eastAsia="바탕체" w:hAnsi="바탕체" w:cs="바탕체" w:hint="eastAsia"/>
          <w:lang w:eastAsia="ko-KR"/>
        </w:rPr>
      </w:pPr>
      <w:r>
        <w:rPr>
          <w:rFonts w:ascii="바탕체" w:eastAsia="바탕체" w:hAnsi="바탕체" w:cs="바탕체"/>
          <w:lang w:eastAsia="ko-KR"/>
        </w:rPr>
        <w:t>Deep learning model layer</w:t>
      </w:r>
    </w:p>
    <w:p w14:paraId="511A587C" w14:textId="594D50E9" w:rsidR="008023B2" w:rsidRPr="005B520E" w:rsidRDefault="007D261F" w:rsidP="008023B2">
      <w:pPr>
        <w:pStyle w:val="2"/>
      </w:pPr>
      <w:ins w:id="18" w:author="박 진혁" w:date="2020-05-22T14:56:00Z">
        <w:r>
          <w:rPr>
            <w:rFonts w:ascii="바탕체" w:eastAsia="바탕체" w:hAnsi="바탕체" w:cs="바탕체"/>
            <w:lang w:eastAsia="ko-KR"/>
          </w:rPr>
          <w:t>Evaluation</w:t>
        </w:r>
      </w:ins>
    </w:p>
    <w:p w14:paraId="7AC15F17" w14:textId="77777777" w:rsidR="008023B2" w:rsidRPr="00D6284E" w:rsidRDefault="00D6284E" w:rsidP="00D6284E">
      <w:pPr>
        <w:pStyle w:val="a3"/>
        <w:rPr>
          <w:rFonts w:ascii="HY신명조" w:eastAsia="HY신명조"/>
          <w:sz w:val="16"/>
        </w:rPr>
      </w:pPr>
      <w:proofErr w:type="spellStart"/>
      <w:r w:rsidRPr="00D6284E">
        <w:rPr>
          <w:rFonts w:ascii="HY신명조" w:eastAsia="HY신명조" w:hAnsi="바탕" w:cs="바탕" w:hint="eastAsia"/>
          <w:color w:val="000000"/>
          <w:sz w:val="18"/>
        </w:rPr>
        <w:t>제안된</w:t>
      </w:r>
      <w:proofErr w:type="spellEnd"/>
      <w:r w:rsidRPr="00D6284E">
        <w:rPr>
          <w:rFonts w:ascii="HY신명조" w:eastAsia="HY신명조" w:hAnsi="Arial" w:cs="Arial" w:hint="eastAsia"/>
          <w:color w:val="000000"/>
          <w:sz w:val="18"/>
        </w:rPr>
        <w:t xml:space="preserve"> </w:t>
      </w:r>
      <w:proofErr w:type="spellStart"/>
      <w:r w:rsidRPr="00D6284E">
        <w:rPr>
          <w:rFonts w:ascii="HY신명조" w:eastAsia="HY신명조" w:hAnsi="바탕" w:cs="바탕" w:hint="eastAsia"/>
          <w:color w:val="000000"/>
          <w:sz w:val="18"/>
        </w:rPr>
        <w:t>모델의</w:t>
      </w:r>
      <w:proofErr w:type="spellEnd"/>
      <w:r w:rsidRPr="00D6284E">
        <w:rPr>
          <w:rFonts w:ascii="HY신명조" w:eastAsia="HY신명조" w:hAnsi="Arial" w:cs="Arial" w:hint="eastAsia"/>
          <w:color w:val="000000"/>
          <w:sz w:val="18"/>
        </w:rPr>
        <w:t xml:space="preserve"> </w:t>
      </w:r>
      <w:proofErr w:type="spellStart"/>
      <w:r w:rsidRPr="00D6284E">
        <w:rPr>
          <w:rFonts w:ascii="HY신명조" w:eastAsia="HY신명조" w:hAnsi="바탕" w:cs="바탕" w:hint="eastAsia"/>
          <w:color w:val="000000"/>
          <w:sz w:val="18"/>
        </w:rPr>
        <w:t>학습과</w:t>
      </w:r>
      <w:proofErr w:type="spellEnd"/>
      <w:r w:rsidRPr="00D6284E">
        <w:rPr>
          <w:rFonts w:ascii="HY신명조" w:eastAsia="HY신명조" w:hAnsi="Arial" w:cs="Arial" w:hint="eastAsia"/>
          <w:color w:val="000000"/>
          <w:sz w:val="18"/>
        </w:rPr>
        <w:t xml:space="preserve"> </w:t>
      </w:r>
      <w:proofErr w:type="spellStart"/>
      <w:r w:rsidRPr="00D6284E">
        <w:rPr>
          <w:rFonts w:ascii="HY신명조" w:eastAsia="HY신명조" w:hAnsi="바탕" w:cs="바탕" w:hint="eastAsia"/>
          <w:color w:val="000000"/>
          <w:sz w:val="18"/>
        </w:rPr>
        <w:t>검증에는</w:t>
      </w:r>
      <w:proofErr w:type="spellEnd"/>
      <w:r w:rsidRPr="00D6284E">
        <w:rPr>
          <w:rFonts w:ascii="HY신명조" w:eastAsia="HY신명조" w:hAnsi="Arial" w:cs="Arial" w:hint="eastAsia"/>
          <w:color w:val="000000"/>
          <w:sz w:val="18"/>
        </w:rPr>
        <w:t xml:space="preserve"> EEG </w:t>
      </w:r>
      <w:proofErr w:type="spellStart"/>
      <w:r w:rsidRPr="00D6284E">
        <w:rPr>
          <w:rFonts w:ascii="HY신명조" w:eastAsia="HY신명조" w:hAnsi="바탕" w:cs="바탕" w:hint="eastAsia"/>
          <w:color w:val="000000"/>
          <w:sz w:val="18"/>
        </w:rPr>
        <w:t>데이터</w:t>
      </w:r>
      <w:proofErr w:type="spellEnd"/>
      <w:r w:rsidRPr="00D6284E">
        <w:rPr>
          <w:rFonts w:ascii="HY신명조" w:eastAsia="HY신명조" w:hAnsi="Arial" w:cs="Arial" w:hint="eastAsia"/>
          <w:color w:val="000000"/>
          <w:sz w:val="18"/>
        </w:rPr>
        <w:t xml:space="preserve"> </w:t>
      </w:r>
      <w:proofErr w:type="spellStart"/>
      <w:r w:rsidRPr="00D6284E">
        <w:rPr>
          <w:rFonts w:ascii="HY신명조" w:eastAsia="HY신명조" w:hAnsi="바탕" w:cs="바탕" w:hint="eastAsia"/>
          <w:color w:val="000000"/>
          <w:sz w:val="18"/>
        </w:rPr>
        <w:t>세트를</w:t>
      </w:r>
      <w:proofErr w:type="spellEnd"/>
      <w:r w:rsidRPr="00D6284E">
        <w:rPr>
          <w:rFonts w:ascii="HY신명조" w:eastAsia="HY신명조" w:hAnsi="Arial" w:cs="Arial" w:hint="eastAsia"/>
          <w:color w:val="000000"/>
          <w:sz w:val="18"/>
        </w:rPr>
        <w:t xml:space="preserve"> 7:3</w:t>
      </w:r>
      <w:r w:rsidRPr="00D6284E">
        <w:rPr>
          <w:rFonts w:ascii="HY신명조" w:eastAsia="HY신명조" w:hAnsi="바탕" w:cs="바탕" w:hint="eastAsia"/>
          <w:color w:val="000000"/>
          <w:sz w:val="18"/>
        </w:rPr>
        <w:t>으로</w:t>
      </w:r>
      <w:r w:rsidRPr="00D6284E">
        <w:rPr>
          <w:rFonts w:ascii="HY신명조" w:eastAsia="HY신명조" w:hAnsi="Arial" w:cs="Arial" w:hint="eastAsia"/>
          <w:color w:val="000000"/>
          <w:sz w:val="18"/>
        </w:rPr>
        <w:t xml:space="preserve"> </w:t>
      </w:r>
      <w:proofErr w:type="spellStart"/>
      <w:r w:rsidRPr="00D6284E">
        <w:rPr>
          <w:rFonts w:ascii="HY신명조" w:eastAsia="HY신명조" w:hAnsi="바탕" w:cs="바탕" w:hint="eastAsia"/>
          <w:color w:val="000000"/>
          <w:sz w:val="18"/>
        </w:rPr>
        <w:t>나누어서</w:t>
      </w:r>
      <w:proofErr w:type="spellEnd"/>
      <w:r w:rsidRPr="00D6284E">
        <w:rPr>
          <w:rFonts w:ascii="HY신명조" w:eastAsia="HY신명조" w:hAnsi="Arial" w:cs="Arial" w:hint="eastAsia"/>
          <w:color w:val="000000"/>
          <w:sz w:val="18"/>
        </w:rPr>
        <w:t xml:space="preserve"> </w:t>
      </w:r>
      <w:proofErr w:type="spellStart"/>
      <w:r w:rsidRPr="00D6284E">
        <w:rPr>
          <w:rFonts w:ascii="HY신명조" w:eastAsia="HY신명조" w:hAnsi="바탕" w:cs="바탕" w:hint="eastAsia"/>
          <w:color w:val="000000"/>
          <w:sz w:val="18"/>
        </w:rPr>
        <w:t>학습</w:t>
      </w:r>
      <w:r w:rsidRPr="00D6284E">
        <w:rPr>
          <w:rFonts w:ascii="HY신명조" w:eastAsia="HY신명조" w:hAnsi="Arial" w:cs="Arial" w:hint="eastAsia"/>
          <w:color w:val="000000"/>
          <w:sz w:val="18"/>
        </w:rPr>
        <w:t>-</w:t>
      </w:r>
      <w:r w:rsidRPr="00D6284E">
        <w:rPr>
          <w:rFonts w:ascii="HY신명조" w:eastAsia="HY신명조" w:hAnsi="바탕" w:cs="바탕" w:hint="eastAsia"/>
          <w:color w:val="000000"/>
          <w:sz w:val="18"/>
        </w:rPr>
        <w:t>검증</w:t>
      </w:r>
      <w:proofErr w:type="spellEnd"/>
      <w:r w:rsidRPr="00D6284E">
        <w:rPr>
          <w:rFonts w:ascii="HY신명조" w:eastAsia="HY신명조" w:hAnsi="Arial" w:cs="Arial" w:hint="eastAsia"/>
          <w:color w:val="000000"/>
          <w:sz w:val="18"/>
        </w:rPr>
        <w:t xml:space="preserve"> </w:t>
      </w:r>
      <w:proofErr w:type="spellStart"/>
      <w:r w:rsidRPr="00D6284E">
        <w:rPr>
          <w:rFonts w:ascii="HY신명조" w:eastAsia="HY신명조" w:hAnsi="바탕" w:cs="바탕" w:hint="eastAsia"/>
          <w:color w:val="000000"/>
          <w:sz w:val="18"/>
        </w:rPr>
        <w:t>데이터</w:t>
      </w:r>
      <w:proofErr w:type="spellEnd"/>
      <w:r w:rsidRPr="00D6284E">
        <w:rPr>
          <w:rFonts w:ascii="HY신명조" w:eastAsia="HY신명조" w:hAnsi="Arial" w:cs="Arial" w:hint="eastAsia"/>
          <w:color w:val="000000"/>
          <w:sz w:val="18"/>
        </w:rPr>
        <w:t xml:space="preserve"> </w:t>
      </w:r>
      <w:proofErr w:type="spellStart"/>
      <w:r w:rsidRPr="00D6284E">
        <w:rPr>
          <w:rFonts w:ascii="HY신명조" w:eastAsia="HY신명조" w:hAnsi="바탕" w:cs="바탕" w:hint="eastAsia"/>
          <w:color w:val="000000"/>
          <w:sz w:val="18"/>
        </w:rPr>
        <w:t>세트로</w:t>
      </w:r>
      <w:proofErr w:type="spellEnd"/>
      <w:r w:rsidRPr="00D6284E">
        <w:rPr>
          <w:rFonts w:ascii="HY신명조" w:eastAsia="HY신명조" w:hAnsi="Arial" w:cs="Arial" w:hint="eastAsia"/>
          <w:color w:val="000000"/>
          <w:sz w:val="18"/>
        </w:rPr>
        <w:t xml:space="preserve"> </w:t>
      </w:r>
      <w:proofErr w:type="spellStart"/>
      <w:r w:rsidRPr="00D6284E">
        <w:rPr>
          <w:rFonts w:ascii="HY신명조" w:eastAsia="HY신명조" w:hAnsi="바탕" w:cs="바탕" w:hint="eastAsia"/>
          <w:color w:val="000000"/>
          <w:sz w:val="18"/>
        </w:rPr>
        <w:t>나누어</w:t>
      </w:r>
      <w:proofErr w:type="spellEnd"/>
      <w:r w:rsidRPr="00D6284E">
        <w:rPr>
          <w:rFonts w:ascii="HY신명조" w:eastAsia="HY신명조" w:hAnsi="Arial" w:cs="Arial" w:hint="eastAsia"/>
          <w:color w:val="000000"/>
          <w:sz w:val="18"/>
        </w:rPr>
        <w:t xml:space="preserve"> </w:t>
      </w:r>
      <w:proofErr w:type="spellStart"/>
      <w:r w:rsidRPr="00D6284E">
        <w:rPr>
          <w:rFonts w:ascii="HY신명조" w:eastAsia="HY신명조" w:hAnsi="바탕" w:cs="바탕" w:hint="eastAsia"/>
          <w:color w:val="000000"/>
          <w:sz w:val="18"/>
        </w:rPr>
        <w:t>테스트</w:t>
      </w:r>
      <w:proofErr w:type="spellEnd"/>
      <w:r w:rsidRPr="00D6284E">
        <w:rPr>
          <w:rFonts w:ascii="HY신명조" w:eastAsia="HY신명조" w:hAnsi="Arial" w:cs="Arial" w:hint="eastAsia"/>
          <w:color w:val="000000"/>
          <w:sz w:val="18"/>
        </w:rPr>
        <w:t xml:space="preserve"> </w:t>
      </w:r>
      <w:proofErr w:type="spellStart"/>
      <w:r w:rsidRPr="00D6284E">
        <w:rPr>
          <w:rFonts w:ascii="HY신명조" w:eastAsia="HY신명조" w:hAnsi="바탕" w:cs="바탕" w:hint="eastAsia"/>
          <w:color w:val="000000"/>
          <w:sz w:val="18"/>
        </w:rPr>
        <w:t>되었다</w:t>
      </w:r>
      <w:proofErr w:type="spellEnd"/>
      <w:r w:rsidRPr="00D6284E">
        <w:rPr>
          <w:rFonts w:ascii="HY신명조" w:eastAsia="HY신명조" w:hAnsi="Arial" w:cs="Arial" w:hint="eastAsia"/>
          <w:color w:val="000000"/>
          <w:sz w:val="18"/>
        </w:rPr>
        <w:t xml:space="preserve">. </w:t>
      </w:r>
      <w:proofErr w:type="spellStart"/>
      <w:r w:rsidRPr="00D6284E">
        <w:rPr>
          <w:rFonts w:ascii="HY신명조" w:eastAsia="HY신명조" w:hAnsi="바탕" w:cs="바탕" w:hint="eastAsia"/>
          <w:color w:val="000000"/>
          <w:sz w:val="18"/>
        </w:rPr>
        <w:t>추가</w:t>
      </w:r>
      <w:proofErr w:type="spellEnd"/>
      <w:r w:rsidRPr="00D6284E">
        <w:rPr>
          <w:rFonts w:ascii="HY신명조" w:eastAsia="HY신명조" w:hAnsi="Arial" w:cs="Arial" w:hint="eastAsia"/>
          <w:color w:val="000000"/>
          <w:sz w:val="18"/>
        </w:rPr>
        <w:t xml:space="preserve"> </w:t>
      </w:r>
      <w:proofErr w:type="spellStart"/>
      <w:r w:rsidRPr="00D6284E">
        <w:rPr>
          <w:rFonts w:ascii="HY신명조" w:eastAsia="HY신명조" w:hAnsi="바탕" w:cs="바탕" w:hint="eastAsia"/>
          <w:color w:val="000000"/>
          <w:sz w:val="18"/>
        </w:rPr>
        <w:t>분석을</w:t>
      </w:r>
      <w:proofErr w:type="spellEnd"/>
      <w:r w:rsidRPr="00D6284E">
        <w:rPr>
          <w:rFonts w:ascii="HY신명조" w:eastAsia="HY신명조" w:hAnsi="Arial" w:cs="Arial" w:hint="eastAsia"/>
          <w:color w:val="000000"/>
          <w:sz w:val="18"/>
        </w:rPr>
        <w:t xml:space="preserve"> </w:t>
      </w:r>
      <w:proofErr w:type="spellStart"/>
      <w:r w:rsidRPr="00D6284E">
        <w:rPr>
          <w:rFonts w:ascii="HY신명조" w:eastAsia="HY신명조" w:hAnsi="바탕" w:cs="바탕" w:hint="eastAsia"/>
          <w:color w:val="000000"/>
          <w:sz w:val="18"/>
        </w:rPr>
        <w:t>위해</w:t>
      </w:r>
      <w:proofErr w:type="spellEnd"/>
      <w:r w:rsidRPr="00D6284E">
        <w:rPr>
          <w:rFonts w:ascii="HY신명조" w:eastAsia="HY신명조" w:hAnsi="Arial" w:cs="Arial" w:hint="eastAsia"/>
          <w:color w:val="000000"/>
          <w:sz w:val="18"/>
        </w:rPr>
        <w:t xml:space="preserve"> 10</w:t>
      </w:r>
      <w:r w:rsidRPr="00D6284E">
        <w:rPr>
          <w:rFonts w:ascii="HY신명조" w:eastAsia="HY신명조" w:hAnsi="바탕" w:cs="바탕" w:hint="eastAsia"/>
          <w:color w:val="000000"/>
          <w:sz w:val="18"/>
        </w:rPr>
        <w:t>배</w:t>
      </w:r>
      <w:r w:rsidRPr="00D6284E">
        <w:rPr>
          <w:rFonts w:ascii="HY신명조" w:eastAsia="HY신명조" w:hAnsi="Arial" w:cs="Arial" w:hint="eastAsia"/>
          <w:color w:val="000000"/>
          <w:sz w:val="18"/>
        </w:rPr>
        <w:t xml:space="preserve"> </w:t>
      </w:r>
      <w:proofErr w:type="spellStart"/>
      <w:r w:rsidRPr="00D6284E">
        <w:rPr>
          <w:rFonts w:ascii="HY신명조" w:eastAsia="HY신명조" w:hAnsi="바탕" w:cs="바탕" w:hint="eastAsia"/>
          <w:color w:val="000000"/>
          <w:sz w:val="18"/>
        </w:rPr>
        <w:t>교차</w:t>
      </w:r>
      <w:proofErr w:type="spellEnd"/>
      <w:r w:rsidRPr="00D6284E">
        <w:rPr>
          <w:rFonts w:ascii="HY신명조" w:eastAsia="HY신명조" w:hAnsi="Arial" w:cs="Arial" w:hint="eastAsia"/>
          <w:color w:val="000000"/>
          <w:sz w:val="18"/>
        </w:rPr>
        <w:t xml:space="preserve"> </w:t>
      </w:r>
      <w:proofErr w:type="spellStart"/>
      <w:r w:rsidRPr="00D6284E">
        <w:rPr>
          <w:rFonts w:ascii="HY신명조" w:eastAsia="HY신명조" w:hAnsi="바탕" w:cs="바탕" w:hint="eastAsia"/>
          <w:color w:val="000000"/>
          <w:sz w:val="18"/>
        </w:rPr>
        <w:t>검증을</w:t>
      </w:r>
      <w:proofErr w:type="spellEnd"/>
      <w:r w:rsidRPr="00D6284E">
        <w:rPr>
          <w:rFonts w:ascii="HY신명조" w:eastAsia="HY신명조" w:hAnsi="Arial" w:cs="Arial" w:hint="eastAsia"/>
          <w:color w:val="000000"/>
          <w:sz w:val="18"/>
        </w:rPr>
        <w:t xml:space="preserve"> </w:t>
      </w:r>
      <w:proofErr w:type="spellStart"/>
      <w:r w:rsidRPr="00D6284E">
        <w:rPr>
          <w:rFonts w:ascii="HY신명조" w:eastAsia="HY신명조" w:hAnsi="바탕" w:cs="바탕" w:hint="eastAsia"/>
          <w:color w:val="000000"/>
          <w:sz w:val="18"/>
        </w:rPr>
        <w:t>사용하였다</w:t>
      </w:r>
      <w:proofErr w:type="spellEnd"/>
      <w:r w:rsidRPr="00D6284E">
        <w:rPr>
          <w:rFonts w:ascii="HY신명조" w:eastAsia="HY신명조" w:hAnsi="Arial" w:cs="Arial" w:hint="eastAsia"/>
          <w:color w:val="000000"/>
          <w:sz w:val="18"/>
        </w:rPr>
        <w:t xml:space="preserve">. </w:t>
      </w:r>
      <w:proofErr w:type="spellStart"/>
      <w:r w:rsidRPr="00D6284E">
        <w:rPr>
          <w:rFonts w:ascii="HY신명조" w:eastAsia="HY신명조" w:hAnsi="바탕" w:cs="바탕" w:hint="eastAsia"/>
          <w:color w:val="000000"/>
          <w:sz w:val="18"/>
        </w:rPr>
        <w:t>혼동</w:t>
      </w:r>
      <w:proofErr w:type="spellEnd"/>
      <w:r w:rsidRPr="00D6284E">
        <w:rPr>
          <w:rFonts w:ascii="HY신명조" w:eastAsia="HY신명조" w:hAnsi="Arial" w:cs="Arial" w:hint="eastAsia"/>
          <w:color w:val="000000"/>
          <w:sz w:val="18"/>
        </w:rPr>
        <w:t xml:space="preserve"> </w:t>
      </w:r>
      <w:proofErr w:type="spellStart"/>
      <w:r w:rsidRPr="00D6284E">
        <w:rPr>
          <w:rFonts w:ascii="HY신명조" w:eastAsia="HY신명조" w:hAnsi="바탕" w:cs="바탕" w:hint="eastAsia"/>
          <w:color w:val="000000"/>
          <w:sz w:val="18"/>
        </w:rPr>
        <w:t>행렬을</w:t>
      </w:r>
      <w:proofErr w:type="spellEnd"/>
      <w:r w:rsidRPr="00D6284E">
        <w:rPr>
          <w:rFonts w:ascii="HY신명조" w:eastAsia="HY신명조" w:hAnsi="Arial" w:cs="Arial" w:hint="eastAsia"/>
          <w:color w:val="000000"/>
          <w:sz w:val="18"/>
        </w:rPr>
        <w:t xml:space="preserve"> </w:t>
      </w:r>
      <w:proofErr w:type="spellStart"/>
      <w:r w:rsidRPr="00D6284E">
        <w:rPr>
          <w:rFonts w:ascii="HY신명조" w:eastAsia="HY신명조" w:hAnsi="바탕" w:cs="바탕" w:hint="eastAsia"/>
          <w:color w:val="000000"/>
          <w:sz w:val="18"/>
        </w:rPr>
        <w:t>기반으로</w:t>
      </w:r>
      <w:proofErr w:type="spellEnd"/>
      <w:r w:rsidRPr="00D6284E">
        <w:rPr>
          <w:rFonts w:ascii="HY신명조" w:eastAsia="HY신명조" w:hAnsi="Arial" w:cs="Arial" w:hint="eastAsia"/>
          <w:color w:val="000000"/>
          <w:sz w:val="18"/>
        </w:rPr>
        <w:t xml:space="preserve"> </w:t>
      </w:r>
      <w:proofErr w:type="spellStart"/>
      <w:r w:rsidRPr="00D6284E">
        <w:rPr>
          <w:rFonts w:ascii="HY신명조" w:eastAsia="HY신명조" w:hAnsi="바탕" w:cs="바탕" w:hint="eastAsia"/>
          <w:color w:val="000000"/>
          <w:sz w:val="18"/>
        </w:rPr>
        <w:t>정확도와</w:t>
      </w:r>
      <w:proofErr w:type="spellEnd"/>
      <w:r w:rsidRPr="00D6284E">
        <w:rPr>
          <w:rFonts w:ascii="HY신명조" w:eastAsia="HY신명조" w:hAnsi="Arial" w:cs="Arial" w:hint="eastAsia"/>
          <w:color w:val="000000"/>
          <w:sz w:val="18"/>
        </w:rPr>
        <w:t xml:space="preserve"> Recall, precision, F1-Score</w:t>
      </w:r>
      <w:r w:rsidRPr="00D6284E">
        <w:rPr>
          <w:rFonts w:ascii="HY신명조" w:eastAsia="HY신명조" w:hAnsi="바탕" w:cs="바탕" w:hint="eastAsia"/>
          <w:color w:val="000000"/>
          <w:sz w:val="18"/>
        </w:rPr>
        <w:t>을</w:t>
      </w:r>
      <w:r w:rsidRPr="00D6284E">
        <w:rPr>
          <w:rFonts w:ascii="HY신명조" w:eastAsia="HY신명조" w:hAnsi="Arial" w:cs="Arial" w:hint="eastAsia"/>
          <w:color w:val="000000"/>
          <w:sz w:val="18"/>
        </w:rPr>
        <w:t xml:space="preserve"> </w:t>
      </w:r>
      <w:proofErr w:type="spellStart"/>
      <w:r w:rsidRPr="00D6284E">
        <w:rPr>
          <w:rFonts w:ascii="HY신명조" w:eastAsia="HY신명조" w:hAnsi="바탕" w:cs="바탕" w:hint="eastAsia"/>
          <w:color w:val="000000"/>
          <w:sz w:val="18"/>
        </w:rPr>
        <w:t>계산하였다</w:t>
      </w:r>
      <w:proofErr w:type="spellEnd"/>
      <w:r w:rsidRPr="00D6284E">
        <w:rPr>
          <w:rFonts w:ascii="HY신명조" w:eastAsia="HY신명조" w:hAnsi="Arial" w:cs="Arial" w:hint="eastAsia"/>
          <w:color w:val="000000"/>
          <w:sz w:val="18"/>
        </w:rPr>
        <w:t>.</w:t>
      </w:r>
    </w:p>
    <w:p w14:paraId="6769F196" w14:textId="77777777" w:rsidR="008023B2" w:rsidRPr="008023B2" w:rsidRDefault="008023B2" w:rsidP="00E7596C">
      <w:pPr>
        <w:pStyle w:val="a3"/>
        <w:rPr>
          <w:rFonts w:ascii="HY신명조" w:eastAsia="HY신명조"/>
          <w:sz w:val="18"/>
        </w:rPr>
      </w:pPr>
    </w:p>
    <w:p w14:paraId="6665E7A0" w14:textId="77777777" w:rsidR="009303D9" w:rsidRDefault="00D6284E" w:rsidP="006B6B66">
      <w:pPr>
        <w:pStyle w:val="1"/>
      </w:pPr>
      <w:r>
        <w:t>Result</w:t>
      </w:r>
    </w:p>
    <w:p w14:paraId="6E73C0AF" w14:textId="011903E6" w:rsidR="009303D9" w:rsidRDefault="008B034A" w:rsidP="008B034A">
      <w:pPr>
        <w:pStyle w:val="2"/>
      </w:pPr>
      <w:r w:rsidRPr="008B034A">
        <w:t xml:space="preserve">Training and validation accuracy and losses </w:t>
      </w:r>
      <w:r>
        <w:t xml:space="preserve"> </w:t>
      </w:r>
      <w:commentRangeStart w:id="19"/>
      <w:r w:rsidR="007D261F">
        <w:rPr>
          <w:rStyle w:val="a7"/>
          <w:i w:val="0"/>
          <w:iCs w:val="0"/>
          <w:noProof w:val="0"/>
        </w:rPr>
        <w:commentReference w:id="20"/>
      </w:r>
      <w:commentRangeEnd w:id="19"/>
      <w:r>
        <w:rPr>
          <w:rStyle w:val="a7"/>
          <w:i w:val="0"/>
          <w:iCs w:val="0"/>
          <w:noProof w:val="0"/>
        </w:rPr>
        <w:commentReference w:id="19"/>
      </w:r>
    </w:p>
    <w:p w14:paraId="69B3F86D" w14:textId="07D4E385" w:rsidR="009303D9" w:rsidRDefault="00D6284E" w:rsidP="00E7596C">
      <w:pPr>
        <w:pStyle w:val="a3"/>
        <w:rPr>
          <w:rFonts w:ascii="HY신명조" w:eastAsia="HY신명조"/>
          <w:sz w:val="18"/>
        </w:rPr>
      </w:pPr>
      <w:proofErr w:type="spellStart"/>
      <w:r w:rsidRPr="00D6284E">
        <w:rPr>
          <w:rFonts w:ascii="HY신명조" w:eastAsia="HY신명조" w:hAnsi="바탕" w:cs="바탕" w:hint="eastAsia"/>
          <w:sz w:val="18"/>
        </w:rPr>
        <w:t>다음</w:t>
      </w:r>
      <w:proofErr w:type="spellEnd"/>
      <w:r w:rsidRPr="00D6284E">
        <w:rPr>
          <w:rFonts w:ascii="HY신명조" w:eastAsia="HY신명조" w:hint="eastAsia"/>
          <w:sz w:val="18"/>
        </w:rPr>
        <w:t xml:space="preserve"> </w:t>
      </w:r>
      <w:proofErr w:type="spellStart"/>
      <w:r w:rsidRPr="00D6284E">
        <w:rPr>
          <w:rFonts w:ascii="HY신명조" w:eastAsia="HY신명조" w:hAnsi="바탕" w:cs="바탕" w:hint="eastAsia"/>
          <w:sz w:val="18"/>
        </w:rPr>
        <w:t>그래프는</w:t>
      </w:r>
      <w:proofErr w:type="spellEnd"/>
      <w:r w:rsidRPr="00D6284E">
        <w:rPr>
          <w:rFonts w:ascii="HY신명조" w:eastAsia="HY신명조" w:hint="eastAsia"/>
          <w:sz w:val="18"/>
        </w:rPr>
        <w:t xml:space="preserve"> </w:t>
      </w:r>
      <w:proofErr w:type="spellStart"/>
      <w:r w:rsidRPr="00D6284E">
        <w:rPr>
          <w:rFonts w:ascii="HY신명조" w:eastAsia="HY신명조" w:hAnsi="바탕" w:cs="바탕" w:hint="eastAsia"/>
          <w:sz w:val="18"/>
        </w:rPr>
        <w:t>훈련</w:t>
      </w:r>
      <w:proofErr w:type="spellEnd"/>
      <w:r w:rsidRPr="00D6284E">
        <w:rPr>
          <w:rFonts w:ascii="HY신명조" w:eastAsia="HY신명조" w:hint="eastAsia"/>
          <w:sz w:val="18"/>
        </w:rPr>
        <w:t xml:space="preserve">, </w:t>
      </w:r>
      <w:proofErr w:type="spellStart"/>
      <w:r w:rsidRPr="00D6284E">
        <w:rPr>
          <w:rFonts w:ascii="HY신명조" w:eastAsia="HY신명조" w:hAnsi="바탕" w:cs="바탕" w:hint="eastAsia"/>
          <w:sz w:val="18"/>
        </w:rPr>
        <w:t>검증</w:t>
      </w:r>
      <w:proofErr w:type="spellEnd"/>
      <w:r w:rsidRPr="00D6284E">
        <w:rPr>
          <w:rFonts w:ascii="HY신명조" w:eastAsia="HY신명조" w:hint="eastAsia"/>
          <w:sz w:val="18"/>
        </w:rPr>
        <w:t xml:space="preserve"> </w:t>
      </w:r>
      <w:proofErr w:type="spellStart"/>
      <w:r w:rsidRPr="00D6284E">
        <w:rPr>
          <w:rFonts w:ascii="HY신명조" w:eastAsia="HY신명조" w:hAnsi="바탕" w:cs="바탕" w:hint="eastAsia"/>
          <w:sz w:val="18"/>
        </w:rPr>
        <w:t>데이터</w:t>
      </w:r>
      <w:proofErr w:type="spellEnd"/>
      <w:r w:rsidRPr="00D6284E">
        <w:rPr>
          <w:rFonts w:ascii="HY신명조" w:eastAsia="HY신명조" w:hint="eastAsia"/>
          <w:sz w:val="18"/>
        </w:rPr>
        <w:t xml:space="preserve"> </w:t>
      </w:r>
      <w:proofErr w:type="spellStart"/>
      <w:r w:rsidRPr="00D6284E">
        <w:rPr>
          <w:rFonts w:ascii="HY신명조" w:eastAsia="HY신명조" w:hAnsi="바탕" w:cs="바탕" w:hint="eastAsia"/>
          <w:sz w:val="18"/>
        </w:rPr>
        <w:t>세트에</w:t>
      </w:r>
      <w:proofErr w:type="spellEnd"/>
      <w:r w:rsidRPr="00D6284E">
        <w:rPr>
          <w:rFonts w:ascii="HY신명조" w:eastAsia="HY신명조" w:hint="eastAsia"/>
          <w:sz w:val="18"/>
        </w:rPr>
        <w:t xml:space="preserve"> </w:t>
      </w:r>
      <w:proofErr w:type="spellStart"/>
      <w:r w:rsidRPr="00D6284E">
        <w:rPr>
          <w:rFonts w:ascii="HY신명조" w:eastAsia="HY신명조" w:hAnsi="바탕" w:cs="바탕" w:hint="eastAsia"/>
          <w:sz w:val="18"/>
        </w:rPr>
        <w:t>대한</w:t>
      </w:r>
      <w:proofErr w:type="spellEnd"/>
      <w:r w:rsidRPr="00D6284E">
        <w:rPr>
          <w:rFonts w:ascii="HY신명조" w:eastAsia="HY신명조" w:hint="eastAsia"/>
          <w:sz w:val="18"/>
        </w:rPr>
        <w:t xml:space="preserve"> </w:t>
      </w:r>
      <w:proofErr w:type="spellStart"/>
      <w:r w:rsidR="008B034A">
        <w:rPr>
          <w:rFonts w:ascii="HY신명조" w:eastAsia="HY신명조" w:hAnsi="바탕" w:cs="바탕" w:hint="eastAsia"/>
          <w:sz w:val="18"/>
          <w:lang w:eastAsia="ko-KR"/>
        </w:rPr>
        <w:t>e</w:t>
      </w:r>
      <w:r w:rsidRPr="00D6284E">
        <w:rPr>
          <w:rFonts w:ascii="HY신명조" w:eastAsia="HY신명조" w:hAnsi="바탕" w:cs="바탕" w:hint="eastAsia"/>
          <w:sz w:val="18"/>
        </w:rPr>
        <w:t>당</w:t>
      </w:r>
      <w:proofErr w:type="spellEnd"/>
      <w:r w:rsidRPr="00D6284E">
        <w:rPr>
          <w:rFonts w:ascii="HY신명조" w:eastAsia="HY신명조" w:hint="eastAsia"/>
          <w:sz w:val="18"/>
        </w:rPr>
        <w:t xml:space="preserve"> </w:t>
      </w:r>
      <w:proofErr w:type="spellStart"/>
      <w:r w:rsidRPr="00D6284E">
        <w:rPr>
          <w:rFonts w:ascii="HY신명조" w:eastAsia="HY신명조" w:hAnsi="바탕" w:cs="바탕" w:hint="eastAsia"/>
          <w:sz w:val="18"/>
        </w:rPr>
        <w:t>정확도</w:t>
      </w:r>
      <w:proofErr w:type="spellEnd"/>
      <w:r w:rsidRPr="00D6284E">
        <w:rPr>
          <w:rFonts w:ascii="HY신명조" w:eastAsia="HY신명조" w:hint="eastAsia"/>
          <w:sz w:val="18"/>
        </w:rPr>
        <w:t xml:space="preserve"> </w:t>
      </w:r>
      <w:r w:rsidRPr="00D6284E">
        <w:rPr>
          <w:rFonts w:ascii="HY신명조" w:eastAsia="HY신명조" w:hAnsi="바탕" w:cs="바탕" w:hint="eastAsia"/>
          <w:sz w:val="18"/>
        </w:rPr>
        <w:t>및</w:t>
      </w:r>
      <w:r w:rsidRPr="00D6284E">
        <w:rPr>
          <w:rFonts w:ascii="HY신명조" w:eastAsia="HY신명조" w:hint="eastAsia"/>
          <w:sz w:val="18"/>
        </w:rPr>
        <w:t xml:space="preserve"> </w:t>
      </w:r>
      <w:proofErr w:type="spellStart"/>
      <w:r w:rsidRPr="00D6284E">
        <w:rPr>
          <w:rFonts w:ascii="HY신명조" w:eastAsia="HY신명조" w:hAnsi="바탕" w:cs="바탕" w:hint="eastAsia"/>
          <w:sz w:val="18"/>
        </w:rPr>
        <w:t>손실을</w:t>
      </w:r>
      <w:proofErr w:type="spellEnd"/>
      <w:r w:rsidRPr="00D6284E">
        <w:rPr>
          <w:rFonts w:ascii="HY신명조" w:eastAsia="HY신명조" w:hint="eastAsia"/>
          <w:sz w:val="18"/>
        </w:rPr>
        <w:t xml:space="preserve"> </w:t>
      </w:r>
      <w:proofErr w:type="spellStart"/>
      <w:r w:rsidRPr="00D6284E">
        <w:rPr>
          <w:rFonts w:ascii="HY신명조" w:eastAsia="HY신명조" w:hAnsi="바탕" w:cs="바탕" w:hint="eastAsia"/>
          <w:sz w:val="18"/>
        </w:rPr>
        <w:t>보여준다</w:t>
      </w:r>
      <w:proofErr w:type="spellEnd"/>
      <w:r w:rsidRPr="00D6284E">
        <w:rPr>
          <w:rFonts w:ascii="HY신명조" w:eastAsia="HY신명조" w:hint="eastAsia"/>
          <w:sz w:val="18"/>
        </w:rPr>
        <w:t xml:space="preserve">. fig ~ </w:t>
      </w:r>
      <w:proofErr w:type="spellStart"/>
      <w:r w:rsidRPr="00D6284E">
        <w:rPr>
          <w:rFonts w:ascii="HY신명조" w:eastAsia="HY신명조" w:hAnsi="바탕" w:cs="바탕" w:hint="eastAsia"/>
          <w:sz w:val="18"/>
        </w:rPr>
        <w:t>에서</w:t>
      </w:r>
      <w:proofErr w:type="spellEnd"/>
      <w:r w:rsidRPr="00D6284E">
        <w:rPr>
          <w:rFonts w:ascii="HY신명조" w:eastAsia="HY신명조" w:hint="eastAsia"/>
          <w:sz w:val="18"/>
        </w:rPr>
        <w:t xml:space="preserve"> </w:t>
      </w:r>
      <w:r w:rsidRPr="00D6284E">
        <w:rPr>
          <w:rFonts w:ascii="HY신명조" w:eastAsia="HY신명조" w:hAnsi="바탕" w:cs="바탕" w:hint="eastAsia"/>
          <w:sz w:val="18"/>
        </w:rPr>
        <w:t>볼</w:t>
      </w:r>
      <w:r w:rsidRPr="00D6284E">
        <w:rPr>
          <w:rFonts w:ascii="HY신명조" w:eastAsia="HY신명조" w:hint="eastAsia"/>
          <w:sz w:val="18"/>
        </w:rPr>
        <w:t xml:space="preserve"> </w:t>
      </w:r>
      <w:r w:rsidRPr="00D6284E">
        <w:rPr>
          <w:rFonts w:ascii="HY신명조" w:eastAsia="HY신명조" w:hAnsi="바탕" w:cs="바탕" w:hint="eastAsia"/>
          <w:sz w:val="18"/>
        </w:rPr>
        <w:t>수</w:t>
      </w:r>
      <w:r w:rsidRPr="00D6284E">
        <w:rPr>
          <w:rFonts w:ascii="HY신명조" w:eastAsia="HY신명조" w:hint="eastAsia"/>
          <w:sz w:val="18"/>
        </w:rPr>
        <w:t xml:space="preserve"> </w:t>
      </w:r>
      <w:proofErr w:type="spellStart"/>
      <w:r w:rsidRPr="00D6284E">
        <w:rPr>
          <w:rFonts w:ascii="HY신명조" w:eastAsia="HY신명조" w:hAnsi="바탕" w:cs="바탕" w:hint="eastAsia"/>
          <w:sz w:val="18"/>
        </w:rPr>
        <w:t>있듯</w:t>
      </w:r>
      <w:proofErr w:type="spellEnd"/>
      <w:r w:rsidRPr="00D6284E">
        <w:rPr>
          <w:rFonts w:ascii="HY신명조" w:eastAsia="HY신명조" w:hint="eastAsia"/>
          <w:sz w:val="18"/>
        </w:rPr>
        <w:t xml:space="preserve">, </w:t>
      </w:r>
      <w:proofErr w:type="spellStart"/>
      <w:r w:rsidRPr="00D6284E">
        <w:rPr>
          <w:rFonts w:ascii="HY신명조" w:eastAsia="HY신명조" w:hAnsi="바탕" w:cs="바탕" w:hint="eastAsia"/>
          <w:sz w:val="18"/>
        </w:rPr>
        <w:t>훈련</w:t>
      </w:r>
      <w:proofErr w:type="spellEnd"/>
      <w:r w:rsidRPr="00D6284E">
        <w:rPr>
          <w:rFonts w:ascii="HY신명조" w:eastAsia="HY신명조" w:hint="eastAsia"/>
          <w:sz w:val="18"/>
        </w:rPr>
        <w:t xml:space="preserve"> </w:t>
      </w:r>
      <w:proofErr w:type="spellStart"/>
      <w:r w:rsidRPr="00D6284E">
        <w:rPr>
          <w:rFonts w:ascii="HY신명조" w:eastAsia="HY신명조" w:hint="eastAsia"/>
          <w:sz w:val="18"/>
        </w:rPr>
        <w:t>Accuracy</w:t>
      </w:r>
      <w:r w:rsidRPr="00D6284E">
        <w:rPr>
          <w:rFonts w:ascii="HY신명조" w:eastAsia="HY신명조" w:hAnsi="바탕" w:cs="바탕" w:hint="eastAsia"/>
          <w:sz w:val="18"/>
        </w:rPr>
        <w:t>가</w:t>
      </w:r>
      <w:proofErr w:type="spellEnd"/>
      <w:r w:rsidRPr="00D6284E">
        <w:rPr>
          <w:rFonts w:ascii="HY신명조" w:eastAsia="HY신명조" w:hint="eastAsia"/>
          <w:sz w:val="18"/>
        </w:rPr>
        <w:t xml:space="preserve"> </w:t>
      </w:r>
      <w:proofErr w:type="spellStart"/>
      <w:r w:rsidRPr="00D6284E">
        <w:rPr>
          <w:rFonts w:ascii="HY신명조" w:eastAsia="HY신명조" w:hAnsi="바탕" w:cs="바탕" w:hint="eastAsia"/>
          <w:sz w:val="18"/>
        </w:rPr>
        <w:lastRenderedPageBreak/>
        <w:t>높아질</w:t>
      </w:r>
      <w:proofErr w:type="spellEnd"/>
      <w:r w:rsidRPr="00D6284E">
        <w:rPr>
          <w:rFonts w:ascii="HY신명조" w:eastAsia="HY신명조" w:hint="eastAsia"/>
          <w:sz w:val="18"/>
        </w:rPr>
        <w:t xml:space="preserve"> </w:t>
      </w:r>
      <w:proofErr w:type="spellStart"/>
      <w:r w:rsidRPr="00D6284E">
        <w:rPr>
          <w:rFonts w:ascii="HY신명조" w:eastAsia="HY신명조" w:hAnsi="바탕" w:cs="바탕" w:hint="eastAsia"/>
          <w:sz w:val="18"/>
        </w:rPr>
        <w:t>수록</w:t>
      </w:r>
      <w:proofErr w:type="spellEnd"/>
      <w:r w:rsidRPr="00D6284E">
        <w:rPr>
          <w:rFonts w:ascii="HY신명조" w:eastAsia="HY신명조" w:hint="eastAsia"/>
          <w:sz w:val="18"/>
        </w:rPr>
        <w:t xml:space="preserve">, </w:t>
      </w:r>
      <w:proofErr w:type="spellStart"/>
      <w:r w:rsidRPr="00D6284E">
        <w:rPr>
          <w:rFonts w:ascii="HY신명조" w:eastAsia="HY신명조" w:hAnsi="바탕" w:cs="바탕" w:hint="eastAsia"/>
          <w:sz w:val="18"/>
        </w:rPr>
        <w:t>검증의</w:t>
      </w:r>
      <w:proofErr w:type="spellEnd"/>
      <w:r w:rsidRPr="00D6284E">
        <w:rPr>
          <w:rFonts w:ascii="HY신명조" w:eastAsia="HY신명조" w:hint="eastAsia"/>
          <w:sz w:val="18"/>
        </w:rPr>
        <w:t xml:space="preserve"> </w:t>
      </w:r>
      <w:proofErr w:type="spellStart"/>
      <w:r w:rsidRPr="00D6284E">
        <w:rPr>
          <w:rFonts w:ascii="HY신명조" w:eastAsia="HY신명조" w:hAnsi="바탕" w:cs="바탕" w:hint="eastAsia"/>
          <w:sz w:val="18"/>
        </w:rPr>
        <w:t>정확도가</w:t>
      </w:r>
      <w:proofErr w:type="spellEnd"/>
      <w:r w:rsidRPr="00D6284E">
        <w:rPr>
          <w:rFonts w:ascii="HY신명조" w:eastAsia="HY신명조" w:hint="eastAsia"/>
          <w:sz w:val="18"/>
        </w:rPr>
        <w:t xml:space="preserve"> </w:t>
      </w:r>
      <w:proofErr w:type="spellStart"/>
      <w:r w:rsidRPr="00D6284E">
        <w:rPr>
          <w:rFonts w:ascii="HY신명조" w:eastAsia="HY신명조" w:hAnsi="바탕" w:cs="바탕" w:hint="eastAsia"/>
          <w:sz w:val="18"/>
        </w:rPr>
        <w:t>높아진다</w:t>
      </w:r>
      <w:proofErr w:type="spellEnd"/>
      <w:r w:rsidRPr="00D6284E">
        <w:rPr>
          <w:rFonts w:ascii="HY신명조" w:eastAsia="HY신명조" w:hint="eastAsia"/>
          <w:sz w:val="18"/>
        </w:rPr>
        <w:t xml:space="preserve">. </w:t>
      </w:r>
      <w:proofErr w:type="spellStart"/>
      <w:r w:rsidRPr="00D6284E">
        <w:rPr>
          <w:rFonts w:ascii="HY신명조" w:eastAsia="HY신명조" w:hAnsi="바탕" w:cs="바탕" w:hint="eastAsia"/>
          <w:sz w:val="18"/>
        </w:rPr>
        <w:t>검증</w:t>
      </w:r>
      <w:proofErr w:type="spellEnd"/>
      <w:r w:rsidRPr="00D6284E">
        <w:rPr>
          <w:rFonts w:ascii="HY신명조" w:eastAsia="HY신명조" w:hint="eastAsia"/>
          <w:sz w:val="18"/>
        </w:rPr>
        <w:t xml:space="preserve"> </w:t>
      </w:r>
      <w:proofErr w:type="spellStart"/>
      <w:r w:rsidRPr="00D6284E">
        <w:rPr>
          <w:rFonts w:ascii="HY신명조" w:eastAsia="HY신명조" w:hAnsi="바탕" w:cs="바탕" w:hint="eastAsia"/>
          <w:sz w:val="18"/>
        </w:rPr>
        <w:t>손실</w:t>
      </w:r>
      <w:proofErr w:type="spellEnd"/>
      <w:r w:rsidRPr="00D6284E">
        <w:rPr>
          <w:rFonts w:ascii="HY신명조" w:eastAsia="HY신명조" w:hint="eastAsia"/>
          <w:sz w:val="18"/>
        </w:rPr>
        <w:t xml:space="preserve"> </w:t>
      </w:r>
      <w:proofErr w:type="spellStart"/>
      <w:r w:rsidRPr="00D6284E">
        <w:rPr>
          <w:rFonts w:ascii="HY신명조" w:eastAsia="HY신명조" w:hAnsi="바탕" w:cs="바탕" w:hint="eastAsia"/>
          <w:sz w:val="18"/>
        </w:rPr>
        <w:t>값은</w:t>
      </w:r>
      <w:proofErr w:type="spellEnd"/>
      <w:r w:rsidRPr="00D6284E">
        <w:rPr>
          <w:rFonts w:ascii="HY신명조" w:eastAsia="HY신명조" w:hint="eastAsia"/>
          <w:sz w:val="18"/>
        </w:rPr>
        <w:t xml:space="preserve"> </w:t>
      </w:r>
      <w:proofErr w:type="spellStart"/>
      <w:r w:rsidRPr="00D6284E">
        <w:rPr>
          <w:rFonts w:ascii="HY신명조" w:eastAsia="HY신명조" w:hAnsi="바탕" w:cs="바탕" w:hint="eastAsia"/>
          <w:sz w:val="18"/>
        </w:rPr>
        <w:t>훈련</w:t>
      </w:r>
      <w:proofErr w:type="spellEnd"/>
      <w:r w:rsidRPr="00D6284E">
        <w:rPr>
          <w:rFonts w:ascii="HY신명조" w:eastAsia="HY신명조" w:hint="eastAsia"/>
          <w:sz w:val="18"/>
        </w:rPr>
        <w:t xml:space="preserve"> </w:t>
      </w:r>
      <w:proofErr w:type="spellStart"/>
      <w:r w:rsidRPr="00D6284E">
        <w:rPr>
          <w:rFonts w:ascii="HY신명조" w:eastAsia="HY신명조" w:hAnsi="바탕" w:cs="바탕" w:hint="eastAsia"/>
          <w:sz w:val="18"/>
        </w:rPr>
        <w:t>손실</w:t>
      </w:r>
      <w:proofErr w:type="spellEnd"/>
      <w:r w:rsidRPr="00D6284E">
        <w:rPr>
          <w:rFonts w:ascii="HY신명조" w:eastAsia="HY신명조" w:hint="eastAsia"/>
          <w:sz w:val="18"/>
        </w:rPr>
        <w:t xml:space="preserve"> </w:t>
      </w:r>
      <w:proofErr w:type="spellStart"/>
      <w:r w:rsidRPr="00D6284E">
        <w:rPr>
          <w:rFonts w:ascii="HY신명조" w:eastAsia="HY신명조" w:hAnsi="바탕" w:cs="바탕" w:hint="eastAsia"/>
          <w:sz w:val="18"/>
        </w:rPr>
        <w:t>값이</w:t>
      </w:r>
      <w:proofErr w:type="spellEnd"/>
      <w:r w:rsidRPr="00D6284E">
        <w:rPr>
          <w:rFonts w:ascii="HY신명조" w:eastAsia="HY신명조" w:hint="eastAsia"/>
          <w:sz w:val="18"/>
        </w:rPr>
        <w:t xml:space="preserve"> </w:t>
      </w:r>
      <w:proofErr w:type="spellStart"/>
      <w:r w:rsidRPr="00D6284E">
        <w:rPr>
          <w:rFonts w:ascii="HY신명조" w:eastAsia="HY신명조" w:hAnsi="바탕" w:cs="바탕" w:hint="eastAsia"/>
          <w:sz w:val="18"/>
        </w:rPr>
        <w:t>감소함에</w:t>
      </w:r>
      <w:proofErr w:type="spellEnd"/>
      <w:r w:rsidRPr="00D6284E">
        <w:rPr>
          <w:rFonts w:ascii="HY신명조" w:eastAsia="HY신명조" w:hint="eastAsia"/>
          <w:sz w:val="18"/>
        </w:rPr>
        <w:t xml:space="preserve"> </w:t>
      </w:r>
      <w:proofErr w:type="spellStart"/>
      <w:r w:rsidRPr="00D6284E">
        <w:rPr>
          <w:rFonts w:ascii="HY신명조" w:eastAsia="HY신명조" w:hAnsi="바탕" w:cs="바탕" w:hint="eastAsia"/>
          <w:sz w:val="18"/>
        </w:rPr>
        <w:t>따라</w:t>
      </w:r>
      <w:proofErr w:type="spellEnd"/>
      <w:r w:rsidRPr="00D6284E">
        <w:rPr>
          <w:rFonts w:ascii="HY신명조" w:eastAsia="HY신명조" w:hint="eastAsia"/>
          <w:sz w:val="18"/>
        </w:rPr>
        <w:t xml:space="preserve"> </w:t>
      </w:r>
      <w:proofErr w:type="spellStart"/>
      <w:r w:rsidRPr="00D6284E">
        <w:rPr>
          <w:rFonts w:ascii="HY신명조" w:eastAsia="HY신명조" w:hAnsi="바탕" w:cs="바탕" w:hint="eastAsia"/>
          <w:sz w:val="18"/>
        </w:rPr>
        <w:t>감소한다</w:t>
      </w:r>
      <w:proofErr w:type="spellEnd"/>
      <w:r w:rsidRPr="00D6284E">
        <w:rPr>
          <w:rFonts w:ascii="HY신명조" w:eastAsia="HY신명조" w:hint="eastAsia"/>
          <w:sz w:val="18"/>
        </w:rPr>
        <w:t xml:space="preserve">. </w:t>
      </w:r>
      <w:proofErr w:type="spellStart"/>
      <w:r w:rsidRPr="00D6284E">
        <w:rPr>
          <w:rFonts w:ascii="HY신명조" w:eastAsia="HY신명조" w:hAnsi="바탕" w:cs="바탕" w:hint="eastAsia"/>
          <w:sz w:val="18"/>
        </w:rPr>
        <w:t>이는</w:t>
      </w:r>
      <w:proofErr w:type="spellEnd"/>
      <w:r w:rsidRPr="00D6284E">
        <w:rPr>
          <w:rFonts w:ascii="HY신명조" w:eastAsia="HY신명조" w:hint="eastAsia"/>
          <w:sz w:val="18"/>
        </w:rPr>
        <w:t xml:space="preserve"> </w:t>
      </w:r>
      <w:proofErr w:type="spellStart"/>
      <w:r w:rsidRPr="00D6284E">
        <w:rPr>
          <w:rFonts w:ascii="HY신명조" w:eastAsia="HY신명조" w:hAnsi="바탕" w:cs="바탕" w:hint="eastAsia"/>
          <w:sz w:val="18"/>
        </w:rPr>
        <w:t>테스트</w:t>
      </w:r>
      <w:proofErr w:type="spellEnd"/>
      <w:r w:rsidRPr="00D6284E">
        <w:rPr>
          <w:rFonts w:ascii="HY신명조" w:eastAsia="HY신명조" w:hint="eastAsia"/>
          <w:sz w:val="18"/>
        </w:rPr>
        <w:t xml:space="preserve"> </w:t>
      </w:r>
      <w:r w:rsidRPr="00D6284E">
        <w:rPr>
          <w:rFonts w:ascii="HY신명조" w:eastAsia="HY신명조" w:hAnsi="바탕" w:cs="바탕" w:hint="eastAsia"/>
          <w:sz w:val="18"/>
        </w:rPr>
        <w:t>및</w:t>
      </w:r>
      <w:r w:rsidRPr="00D6284E">
        <w:rPr>
          <w:rFonts w:ascii="HY신명조" w:eastAsia="HY신명조" w:hint="eastAsia"/>
          <w:sz w:val="18"/>
        </w:rPr>
        <w:t xml:space="preserve"> </w:t>
      </w:r>
      <w:proofErr w:type="spellStart"/>
      <w:r w:rsidRPr="00D6284E">
        <w:rPr>
          <w:rFonts w:ascii="HY신명조" w:eastAsia="HY신명조" w:hAnsi="바탕" w:cs="바탕" w:hint="eastAsia"/>
          <w:sz w:val="18"/>
        </w:rPr>
        <w:t>검증</w:t>
      </w:r>
      <w:proofErr w:type="spellEnd"/>
      <w:r w:rsidRPr="00D6284E">
        <w:rPr>
          <w:rFonts w:ascii="HY신명조" w:eastAsia="HY신명조" w:hint="eastAsia"/>
          <w:sz w:val="18"/>
        </w:rPr>
        <w:t xml:space="preserve"> </w:t>
      </w:r>
      <w:proofErr w:type="spellStart"/>
      <w:r w:rsidRPr="00D6284E">
        <w:rPr>
          <w:rFonts w:ascii="HY신명조" w:eastAsia="HY신명조" w:hAnsi="바탕" w:cs="바탕" w:hint="eastAsia"/>
          <w:sz w:val="18"/>
        </w:rPr>
        <w:t>데이터에서</w:t>
      </w:r>
      <w:proofErr w:type="spellEnd"/>
      <w:r w:rsidRPr="00D6284E">
        <w:rPr>
          <w:rFonts w:ascii="HY신명조" w:eastAsia="HY신명조" w:hint="eastAsia"/>
          <w:sz w:val="18"/>
        </w:rPr>
        <w:t xml:space="preserve"> </w:t>
      </w:r>
      <w:proofErr w:type="spellStart"/>
      <w:r w:rsidRPr="00D6284E">
        <w:rPr>
          <w:rFonts w:ascii="HY신명조" w:eastAsia="HY신명조" w:hAnsi="바탕" w:cs="바탕" w:hint="eastAsia"/>
          <w:sz w:val="18"/>
        </w:rPr>
        <w:t>과적합</w:t>
      </w:r>
      <w:proofErr w:type="spellEnd"/>
      <w:r w:rsidRPr="00D6284E">
        <w:rPr>
          <w:rFonts w:ascii="HY신명조" w:eastAsia="HY신명조" w:hint="eastAsia"/>
          <w:sz w:val="18"/>
        </w:rPr>
        <w:t xml:space="preserve"> </w:t>
      </w:r>
      <w:proofErr w:type="spellStart"/>
      <w:r w:rsidRPr="00D6284E">
        <w:rPr>
          <w:rFonts w:ascii="HY신명조" w:eastAsia="HY신명조" w:hAnsi="바탕" w:cs="바탕" w:hint="eastAsia"/>
          <w:sz w:val="18"/>
        </w:rPr>
        <w:t>되지</w:t>
      </w:r>
      <w:proofErr w:type="spellEnd"/>
      <w:r w:rsidRPr="00D6284E">
        <w:rPr>
          <w:rFonts w:ascii="HY신명조" w:eastAsia="HY신명조" w:hint="eastAsia"/>
          <w:sz w:val="18"/>
        </w:rPr>
        <w:t xml:space="preserve"> </w:t>
      </w:r>
      <w:proofErr w:type="spellStart"/>
      <w:r w:rsidRPr="00D6284E">
        <w:rPr>
          <w:rFonts w:ascii="HY신명조" w:eastAsia="HY신명조" w:hAnsi="바탕" w:cs="바탕" w:hint="eastAsia"/>
          <w:sz w:val="18"/>
        </w:rPr>
        <w:t>않았음을</w:t>
      </w:r>
      <w:proofErr w:type="spellEnd"/>
      <w:r w:rsidRPr="00D6284E">
        <w:rPr>
          <w:rFonts w:ascii="HY신명조" w:eastAsia="HY신명조" w:hint="eastAsia"/>
          <w:sz w:val="18"/>
        </w:rPr>
        <w:t xml:space="preserve"> </w:t>
      </w:r>
      <w:proofErr w:type="spellStart"/>
      <w:r w:rsidRPr="00D6284E">
        <w:rPr>
          <w:rFonts w:ascii="HY신명조" w:eastAsia="HY신명조" w:hAnsi="바탕" w:cs="바탕" w:hint="eastAsia"/>
          <w:sz w:val="18"/>
        </w:rPr>
        <w:t>보여준다</w:t>
      </w:r>
      <w:proofErr w:type="spellEnd"/>
      <w:r w:rsidRPr="00D6284E">
        <w:rPr>
          <w:rFonts w:ascii="HY신명조" w:eastAsia="HY신명조" w:hint="eastAsia"/>
          <w:sz w:val="18"/>
        </w:rPr>
        <w:t xml:space="preserve">. 20epoch </w:t>
      </w:r>
      <w:proofErr w:type="spellStart"/>
      <w:r w:rsidRPr="00D6284E">
        <w:rPr>
          <w:rFonts w:ascii="HY신명조" w:eastAsia="HY신명조" w:hAnsi="바탕" w:cs="바탕" w:hint="eastAsia"/>
          <w:sz w:val="18"/>
        </w:rPr>
        <w:t>이후에는</w:t>
      </w:r>
      <w:proofErr w:type="spellEnd"/>
      <w:r w:rsidRPr="00D6284E">
        <w:rPr>
          <w:rFonts w:ascii="HY신명조" w:eastAsia="HY신명조" w:hint="eastAsia"/>
          <w:sz w:val="18"/>
        </w:rPr>
        <w:t xml:space="preserve"> Train-validation </w:t>
      </w:r>
      <w:proofErr w:type="spellStart"/>
      <w:r w:rsidRPr="00D6284E">
        <w:rPr>
          <w:rFonts w:ascii="HY신명조" w:eastAsia="HY신명조" w:hAnsi="바탕" w:cs="바탕" w:hint="eastAsia"/>
          <w:sz w:val="18"/>
        </w:rPr>
        <w:t>정확도</w:t>
      </w:r>
      <w:proofErr w:type="spellEnd"/>
      <w:r w:rsidRPr="00D6284E">
        <w:rPr>
          <w:rFonts w:ascii="HY신명조" w:eastAsia="HY신명조" w:hint="eastAsia"/>
          <w:sz w:val="18"/>
        </w:rPr>
        <w:t xml:space="preserve"> </w:t>
      </w:r>
      <w:r w:rsidRPr="00D6284E">
        <w:rPr>
          <w:rFonts w:ascii="HY신명조" w:eastAsia="HY신명조" w:hAnsi="바탕" w:cs="바탕" w:hint="eastAsia"/>
          <w:sz w:val="18"/>
        </w:rPr>
        <w:t>및</w:t>
      </w:r>
      <w:r w:rsidRPr="00D6284E">
        <w:rPr>
          <w:rFonts w:ascii="HY신명조" w:eastAsia="HY신명조" w:hint="eastAsia"/>
          <w:sz w:val="18"/>
        </w:rPr>
        <w:t xml:space="preserve"> </w:t>
      </w:r>
      <w:proofErr w:type="spellStart"/>
      <w:r w:rsidRPr="00D6284E">
        <w:rPr>
          <w:rFonts w:ascii="HY신명조" w:eastAsia="HY신명조" w:hAnsi="바탕" w:cs="바탕" w:hint="eastAsia"/>
          <w:sz w:val="18"/>
        </w:rPr>
        <w:t>손실</w:t>
      </w:r>
      <w:proofErr w:type="spellEnd"/>
      <w:r w:rsidRPr="00D6284E">
        <w:rPr>
          <w:rFonts w:ascii="HY신명조" w:eastAsia="HY신명조" w:hint="eastAsia"/>
          <w:sz w:val="18"/>
        </w:rPr>
        <w:t xml:space="preserve"> </w:t>
      </w:r>
      <w:proofErr w:type="spellStart"/>
      <w:r w:rsidRPr="00D6284E">
        <w:rPr>
          <w:rFonts w:ascii="HY신명조" w:eastAsia="HY신명조" w:hAnsi="바탕" w:cs="바탕" w:hint="eastAsia"/>
          <w:sz w:val="18"/>
        </w:rPr>
        <w:t>그래프는</w:t>
      </w:r>
      <w:proofErr w:type="spellEnd"/>
      <w:r w:rsidRPr="00D6284E">
        <w:rPr>
          <w:rFonts w:ascii="HY신명조" w:eastAsia="HY신명조" w:hint="eastAsia"/>
          <w:sz w:val="18"/>
        </w:rPr>
        <w:t xml:space="preserve"> </w:t>
      </w:r>
      <w:r w:rsidRPr="00D6284E">
        <w:rPr>
          <w:rFonts w:ascii="HY신명조" w:eastAsia="HY신명조" w:hAnsi="바탕" w:cs="바탕" w:hint="eastAsia"/>
          <w:sz w:val="18"/>
        </w:rPr>
        <w:t>더</w:t>
      </w:r>
      <w:r w:rsidRPr="00D6284E">
        <w:rPr>
          <w:rFonts w:ascii="HY신명조" w:eastAsia="HY신명조" w:hint="eastAsia"/>
          <w:sz w:val="18"/>
        </w:rPr>
        <w:t xml:space="preserve"> </w:t>
      </w:r>
      <w:proofErr w:type="spellStart"/>
      <w:r w:rsidRPr="00D6284E">
        <w:rPr>
          <w:rFonts w:ascii="HY신명조" w:eastAsia="HY신명조" w:hAnsi="바탕" w:cs="바탕" w:hint="eastAsia"/>
          <w:sz w:val="18"/>
        </w:rPr>
        <w:t>나은</w:t>
      </w:r>
      <w:proofErr w:type="spellEnd"/>
      <w:r w:rsidRPr="00D6284E">
        <w:rPr>
          <w:rFonts w:ascii="HY신명조" w:eastAsia="HY신명조" w:hint="eastAsia"/>
          <w:sz w:val="18"/>
        </w:rPr>
        <w:t xml:space="preserve"> </w:t>
      </w:r>
      <w:proofErr w:type="spellStart"/>
      <w:r w:rsidRPr="00D6284E">
        <w:rPr>
          <w:rFonts w:ascii="HY신명조" w:eastAsia="HY신명조" w:hAnsi="바탕" w:cs="바탕" w:hint="eastAsia"/>
          <w:sz w:val="18"/>
        </w:rPr>
        <w:t>곡선을</w:t>
      </w:r>
      <w:proofErr w:type="spellEnd"/>
      <w:r w:rsidRPr="00D6284E">
        <w:rPr>
          <w:rFonts w:ascii="HY신명조" w:eastAsia="HY신명조" w:hint="eastAsia"/>
          <w:sz w:val="18"/>
        </w:rPr>
        <w:t xml:space="preserve"> </w:t>
      </w:r>
      <w:proofErr w:type="spellStart"/>
      <w:r w:rsidRPr="00D6284E">
        <w:rPr>
          <w:rFonts w:ascii="HY신명조" w:eastAsia="HY신명조" w:hAnsi="바탕" w:cs="바탕" w:hint="eastAsia"/>
          <w:sz w:val="18"/>
        </w:rPr>
        <w:t>생성하지</w:t>
      </w:r>
      <w:proofErr w:type="spellEnd"/>
      <w:r w:rsidRPr="00D6284E">
        <w:rPr>
          <w:rFonts w:ascii="HY신명조" w:eastAsia="HY신명조" w:hint="eastAsia"/>
          <w:sz w:val="18"/>
        </w:rPr>
        <w:t xml:space="preserve"> </w:t>
      </w:r>
      <w:proofErr w:type="spellStart"/>
      <w:r w:rsidRPr="00D6284E">
        <w:rPr>
          <w:rFonts w:ascii="HY신명조" w:eastAsia="HY신명조" w:hAnsi="바탕" w:cs="바탕" w:hint="eastAsia"/>
          <w:sz w:val="18"/>
        </w:rPr>
        <w:t>않았고</w:t>
      </w:r>
      <w:proofErr w:type="spellEnd"/>
      <w:r w:rsidRPr="00D6284E">
        <w:rPr>
          <w:rFonts w:ascii="HY신명조" w:eastAsia="HY신명조" w:hint="eastAsia"/>
          <w:sz w:val="18"/>
        </w:rPr>
        <w:t xml:space="preserve"> </w:t>
      </w:r>
      <w:proofErr w:type="spellStart"/>
      <w:r w:rsidRPr="00D6284E">
        <w:rPr>
          <w:rFonts w:ascii="HY신명조" w:eastAsia="HY신명조" w:hAnsi="바탕" w:cs="바탕" w:hint="eastAsia"/>
          <w:sz w:val="18"/>
        </w:rPr>
        <w:t>검증</w:t>
      </w:r>
      <w:proofErr w:type="spellEnd"/>
      <w:r w:rsidRPr="00D6284E">
        <w:rPr>
          <w:rFonts w:ascii="HY신명조" w:eastAsia="HY신명조" w:hint="eastAsia"/>
          <w:sz w:val="18"/>
        </w:rPr>
        <w:t xml:space="preserve"> </w:t>
      </w:r>
      <w:proofErr w:type="spellStart"/>
      <w:r w:rsidRPr="00D6284E">
        <w:rPr>
          <w:rFonts w:ascii="HY신명조" w:eastAsia="HY신명조" w:hAnsi="바탕" w:cs="바탕" w:hint="eastAsia"/>
          <w:sz w:val="18"/>
        </w:rPr>
        <w:t>세트의</w:t>
      </w:r>
      <w:proofErr w:type="spellEnd"/>
      <w:r w:rsidRPr="00D6284E">
        <w:rPr>
          <w:rFonts w:ascii="HY신명조" w:eastAsia="HY신명조" w:hint="eastAsia"/>
          <w:sz w:val="18"/>
        </w:rPr>
        <w:t xml:space="preserve"> </w:t>
      </w:r>
      <w:proofErr w:type="spellStart"/>
      <w:r w:rsidRPr="00D6284E">
        <w:rPr>
          <w:rFonts w:ascii="HY신명조" w:eastAsia="HY신명조" w:hint="eastAsia"/>
          <w:sz w:val="18"/>
        </w:rPr>
        <w:t>loss</w:t>
      </w:r>
      <w:r w:rsidRPr="00D6284E">
        <w:rPr>
          <w:rFonts w:ascii="HY신명조" w:eastAsia="HY신명조" w:hAnsi="바탕" w:cs="바탕" w:hint="eastAsia"/>
          <w:sz w:val="18"/>
        </w:rPr>
        <w:t>가</w:t>
      </w:r>
      <w:proofErr w:type="spellEnd"/>
      <w:r w:rsidRPr="00D6284E">
        <w:rPr>
          <w:rFonts w:ascii="HY신명조" w:eastAsia="HY신명조" w:hint="eastAsia"/>
          <w:sz w:val="18"/>
        </w:rPr>
        <w:t xml:space="preserve"> </w:t>
      </w:r>
      <w:proofErr w:type="spellStart"/>
      <w:r w:rsidRPr="00D6284E">
        <w:rPr>
          <w:rFonts w:ascii="HY신명조" w:eastAsia="HY신명조" w:hAnsi="바탕" w:cs="바탕" w:hint="eastAsia"/>
          <w:sz w:val="18"/>
        </w:rPr>
        <w:t>높아졌다</w:t>
      </w:r>
      <w:proofErr w:type="spellEnd"/>
      <w:r w:rsidRPr="00D6284E">
        <w:rPr>
          <w:rFonts w:ascii="HY신명조" w:eastAsia="HY신명조" w:hint="eastAsia"/>
          <w:sz w:val="18"/>
        </w:rPr>
        <w:t xml:space="preserve">.. </w:t>
      </w:r>
      <w:proofErr w:type="spellStart"/>
      <w:r w:rsidRPr="00D6284E">
        <w:rPr>
          <w:rFonts w:ascii="HY신명조" w:eastAsia="HY신명조" w:hAnsi="바탕" w:cs="바탕" w:hint="eastAsia"/>
          <w:sz w:val="18"/>
        </w:rPr>
        <w:t>이는</w:t>
      </w:r>
      <w:proofErr w:type="spellEnd"/>
      <w:r w:rsidRPr="00D6284E">
        <w:rPr>
          <w:rFonts w:ascii="HY신명조" w:eastAsia="HY신명조" w:hint="eastAsia"/>
          <w:sz w:val="18"/>
        </w:rPr>
        <w:t xml:space="preserve"> </w:t>
      </w:r>
      <w:r w:rsidRPr="00D6284E">
        <w:rPr>
          <w:rFonts w:ascii="HY신명조" w:eastAsia="HY신명조" w:hAnsi="바탕" w:cs="바탕" w:hint="eastAsia"/>
          <w:sz w:val="18"/>
        </w:rPr>
        <w:t>본</w:t>
      </w:r>
      <w:r w:rsidRPr="00D6284E">
        <w:rPr>
          <w:rFonts w:ascii="HY신명조" w:eastAsia="HY신명조" w:hint="eastAsia"/>
          <w:sz w:val="18"/>
        </w:rPr>
        <w:t xml:space="preserve"> </w:t>
      </w:r>
      <w:proofErr w:type="spellStart"/>
      <w:r w:rsidRPr="00D6284E">
        <w:rPr>
          <w:rFonts w:ascii="HY신명조" w:eastAsia="HY신명조" w:hAnsi="바탕" w:cs="바탕" w:hint="eastAsia"/>
          <w:sz w:val="18"/>
        </w:rPr>
        <w:t>모델이</w:t>
      </w:r>
      <w:proofErr w:type="spellEnd"/>
      <w:r w:rsidRPr="00D6284E">
        <w:rPr>
          <w:rFonts w:ascii="HY신명조" w:eastAsia="HY신명조" w:hint="eastAsia"/>
          <w:sz w:val="18"/>
        </w:rPr>
        <w:t xml:space="preserve"> 20Epoch </w:t>
      </w:r>
      <w:proofErr w:type="spellStart"/>
      <w:r w:rsidRPr="00D6284E">
        <w:rPr>
          <w:rFonts w:ascii="HY신명조" w:eastAsia="HY신명조" w:hAnsi="바탕" w:cs="바탕" w:hint="eastAsia"/>
          <w:sz w:val="18"/>
        </w:rPr>
        <w:t>이후에는</w:t>
      </w:r>
      <w:proofErr w:type="spellEnd"/>
      <w:r w:rsidRPr="00D6284E">
        <w:rPr>
          <w:rFonts w:ascii="HY신명조" w:eastAsia="HY신명조" w:hint="eastAsia"/>
          <w:sz w:val="18"/>
        </w:rPr>
        <w:t xml:space="preserve"> </w:t>
      </w:r>
      <w:proofErr w:type="spellStart"/>
      <w:r w:rsidRPr="00D6284E">
        <w:rPr>
          <w:rFonts w:ascii="HY신명조" w:eastAsia="HY신명조" w:hAnsi="바탕" w:cs="바탕" w:hint="eastAsia"/>
          <w:sz w:val="18"/>
        </w:rPr>
        <w:t>과적합되어</w:t>
      </w:r>
      <w:proofErr w:type="spellEnd"/>
      <w:r w:rsidRPr="00D6284E">
        <w:rPr>
          <w:rFonts w:ascii="HY신명조" w:eastAsia="HY신명조" w:hint="eastAsia"/>
          <w:sz w:val="18"/>
        </w:rPr>
        <w:t xml:space="preserve"> </w:t>
      </w:r>
      <w:proofErr w:type="spellStart"/>
      <w:r w:rsidRPr="00D6284E">
        <w:rPr>
          <w:rFonts w:ascii="HY신명조" w:eastAsia="HY신명조" w:hAnsi="바탕" w:cs="바탕" w:hint="eastAsia"/>
          <w:sz w:val="18"/>
        </w:rPr>
        <w:t>검증</w:t>
      </w:r>
      <w:proofErr w:type="spellEnd"/>
      <w:r w:rsidRPr="00D6284E">
        <w:rPr>
          <w:rFonts w:ascii="HY신명조" w:eastAsia="HY신명조" w:hint="eastAsia"/>
          <w:sz w:val="18"/>
        </w:rPr>
        <w:t xml:space="preserve"> </w:t>
      </w:r>
      <w:proofErr w:type="spellStart"/>
      <w:r w:rsidRPr="00D6284E">
        <w:rPr>
          <w:rFonts w:ascii="HY신명조" w:eastAsia="HY신명조" w:hAnsi="바탕" w:cs="바탕" w:hint="eastAsia"/>
          <w:sz w:val="18"/>
        </w:rPr>
        <w:t>세트에</w:t>
      </w:r>
      <w:proofErr w:type="spellEnd"/>
      <w:r w:rsidRPr="00D6284E">
        <w:rPr>
          <w:rFonts w:ascii="HY신명조" w:eastAsia="HY신명조" w:hint="eastAsia"/>
          <w:sz w:val="18"/>
        </w:rPr>
        <w:t xml:space="preserve"> </w:t>
      </w:r>
      <w:proofErr w:type="spellStart"/>
      <w:r w:rsidRPr="00D6284E">
        <w:rPr>
          <w:rFonts w:ascii="HY신명조" w:eastAsia="HY신명조" w:hAnsi="바탕" w:cs="바탕" w:hint="eastAsia"/>
          <w:sz w:val="18"/>
        </w:rPr>
        <w:t>대하여</w:t>
      </w:r>
      <w:proofErr w:type="spellEnd"/>
      <w:r w:rsidRPr="00D6284E">
        <w:rPr>
          <w:rFonts w:ascii="HY신명조" w:eastAsia="HY신명조" w:hint="eastAsia"/>
          <w:sz w:val="18"/>
        </w:rPr>
        <w:t xml:space="preserve"> </w:t>
      </w:r>
      <w:proofErr w:type="spellStart"/>
      <w:r w:rsidRPr="00D6284E">
        <w:rPr>
          <w:rFonts w:ascii="HY신명조" w:eastAsia="HY신명조" w:hAnsi="바탕" w:cs="바탕" w:hint="eastAsia"/>
          <w:sz w:val="18"/>
        </w:rPr>
        <w:t>일반화되지</w:t>
      </w:r>
      <w:proofErr w:type="spellEnd"/>
      <w:r w:rsidRPr="00D6284E">
        <w:rPr>
          <w:rFonts w:ascii="HY신명조" w:eastAsia="HY신명조" w:hint="eastAsia"/>
          <w:sz w:val="18"/>
        </w:rPr>
        <w:t xml:space="preserve"> </w:t>
      </w:r>
      <w:proofErr w:type="spellStart"/>
      <w:r w:rsidRPr="00D6284E">
        <w:rPr>
          <w:rFonts w:ascii="HY신명조" w:eastAsia="HY신명조" w:hAnsi="바탕" w:cs="바탕" w:hint="eastAsia"/>
          <w:sz w:val="18"/>
        </w:rPr>
        <w:t>않는다는</w:t>
      </w:r>
      <w:proofErr w:type="spellEnd"/>
      <w:r w:rsidRPr="00D6284E">
        <w:rPr>
          <w:rFonts w:ascii="HY신명조" w:eastAsia="HY신명조" w:hint="eastAsia"/>
          <w:sz w:val="18"/>
        </w:rPr>
        <w:t xml:space="preserve"> </w:t>
      </w:r>
      <w:proofErr w:type="spellStart"/>
      <w:r w:rsidRPr="00D6284E">
        <w:rPr>
          <w:rFonts w:ascii="HY신명조" w:eastAsia="HY신명조" w:hAnsi="바탕" w:cs="바탕" w:hint="eastAsia"/>
          <w:sz w:val="18"/>
        </w:rPr>
        <w:t>것을</w:t>
      </w:r>
      <w:proofErr w:type="spellEnd"/>
      <w:r w:rsidRPr="00D6284E">
        <w:rPr>
          <w:rFonts w:ascii="HY신명조" w:eastAsia="HY신명조" w:hint="eastAsia"/>
          <w:sz w:val="18"/>
        </w:rPr>
        <w:t xml:space="preserve"> </w:t>
      </w:r>
      <w:proofErr w:type="spellStart"/>
      <w:r w:rsidRPr="00D6284E">
        <w:rPr>
          <w:rFonts w:ascii="HY신명조" w:eastAsia="HY신명조" w:hAnsi="바탕" w:cs="바탕" w:hint="eastAsia"/>
          <w:sz w:val="18"/>
        </w:rPr>
        <w:t>의미한다</w:t>
      </w:r>
      <w:proofErr w:type="spellEnd"/>
      <w:r w:rsidRPr="00D6284E">
        <w:rPr>
          <w:rFonts w:ascii="HY신명조" w:eastAsia="HY신명조" w:hint="eastAsia"/>
          <w:sz w:val="18"/>
        </w:rPr>
        <w:t>.</w:t>
      </w:r>
    </w:p>
    <w:p w14:paraId="384E5B5E" w14:textId="70114272" w:rsidR="00D410BB" w:rsidRDefault="00A42F53" w:rsidP="00D410BB">
      <w:pPr>
        <w:pStyle w:val="a3"/>
        <w:ind w:firstLine="0pt"/>
        <w:rPr>
          <w:rFonts w:ascii="HY신명조" w:eastAsia="HY신명조"/>
          <w:sz w:val="18"/>
        </w:rPr>
      </w:pPr>
      <w:r>
        <w:rPr>
          <w:rFonts w:ascii="HY신명조" w:eastAsia="HY신명조"/>
          <w:sz w:val="18"/>
        </w:rPr>
        <mc:AlternateContent>
          <mc:Choice Requires="v">
            <w:pict w14:anchorId="3CB34E27">
              <v:shape id="_x0000_i1026" type="#_x0000_t75" style="width:243.15pt;height:233pt">
                <v:imagedata r:id="rId17" o:title="20200522_171458"/>
              </v:shape>
            </w:pict>
          </mc:Choice>
          <mc:Fallback>
            <w:drawing>
              <wp:inline distT="0" distB="0" distL="0" distR="0" wp14:anchorId="394B7EF4" wp14:editId="100D0A52">
                <wp:extent cx="3088005" cy="2959100"/>
                <wp:effectExtent l="0" t="0" r="0" b="0"/>
                <wp:docPr id="2" name="그림 2" descr="20200522_17145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 descr="20200522_17145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88005" cy="2959100"/>
                        </a:xfrm>
                        <a:prstGeom prst="rect">
                          <a:avLst/>
                        </a:prstGeom>
                        <a:noFill/>
                        <a:ln>
                          <a:noFill/>
                        </a:ln>
                      </pic:spPr>
                    </pic:pic>
                  </a:graphicData>
                </a:graphic>
              </wp:inline>
            </w:drawing>
          </mc:Fallback>
        </mc:AlternateContent>
      </w:r>
    </w:p>
    <w:p w14:paraId="612F0DAB" w14:textId="5BAE7853" w:rsidR="00840350" w:rsidRPr="00840350" w:rsidRDefault="00840350" w:rsidP="00840350">
      <w:pPr>
        <w:pStyle w:val="figurecaption"/>
        <w:rPr>
          <w:rFonts w:ascii="바탕체" w:eastAsia="바탕체" w:hAnsi="바탕체" w:cs="바탕체"/>
          <w:lang w:eastAsia="ko-KR"/>
        </w:rPr>
      </w:pPr>
      <w:r>
        <w:rPr>
          <w:rFonts w:ascii="바탕체" w:eastAsia="바탕체" w:hAnsi="바탕체" w:cs="바탕체"/>
          <w:lang w:eastAsia="ko-KR"/>
        </w:rPr>
        <w:t>Train-validation Accuracy-l</w:t>
      </w:r>
      <w:r w:rsidRPr="00840350">
        <w:rPr>
          <w:rFonts w:ascii="바탕체" w:eastAsia="바탕체" w:hAnsi="바탕체" w:cs="바탕체"/>
          <w:lang w:eastAsia="ko-KR"/>
        </w:rPr>
        <w:t>oss</w:t>
      </w:r>
      <w:r>
        <w:rPr>
          <w:rFonts w:ascii="바탕체" w:eastAsia="바탕체" w:hAnsi="바탕체" w:cs="바탕체"/>
          <w:lang w:eastAsia="ko-KR"/>
        </w:rPr>
        <w:t xml:space="preserve"> </w:t>
      </w:r>
      <w:r>
        <w:rPr>
          <w:rFonts w:ascii="바탕체" w:eastAsia="바탕체" w:hAnsi="바탕체" w:cs="바탕체" w:hint="eastAsia"/>
          <w:lang w:eastAsia="ko-KR"/>
        </w:rPr>
        <w:t>graph</w:t>
      </w:r>
    </w:p>
    <w:p w14:paraId="311402F6" w14:textId="77777777" w:rsidR="009303D9" w:rsidRPr="005B520E" w:rsidRDefault="00D6284E" w:rsidP="00D6284E">
      <w:pPr>
        <w:pStyle w:val="2"/>
      </w:pPr>
      <w:r w:rsidRPr="00D6284E">
        <w:t>K-fold Validation</w:t>
      </w:r>
      <w:r>
        <w:t xml:space="preserve"> (k=10)</w:t>
      </w:r>
    </w:p>
    <w:p w14:paraId="67C25ABA" w14:textId="371DD3B0" w:rsidR="00D6284E" w:rsidRDefault="00D6284E" w:rsidP="00D6284E">
      <w:pPr>
        <w:pStyle w:val="a3"/>
        <w:rPr>
          <w:rFonts w:ascii="HY신명조" w:eastAsia="HY신명조"/>
          <w:sz w:val="18"/>
        </w:rPr>
      </w:pPr>
      <w:commentRangeStart w:id="21"/>
      <w:commentRangeStart w:id="22"/>
      <w:proofErr w:type="spellStart"/>
      <w:r w:rsidRPr="00D6284E">
        <w:rPr>
          <w:rFonts w:ascii="HY신명조" w:eastAsia="HY신명조" w:hint="eastAsia"/>
          <w:sz w:val="18"/>
        </w:rPr>
        <w:t>CNN</w:t>
      </w:r>
      <w:commentRangeEnd w:id="21"/>
      <w:r w:rsidR="007D261F">
        <w:rPr>
          <w:rStyle w:val="a7"/>
          <w:spacing w:val="0"/>
          <w:lang w:val="en-US" w:eastAsia="en-US"/>
        </w:rPr>
        <w:commentReference w:id="21"/>
      </w:r>
      <w:commentRangeEnd w:id="22"/>
      <w:r w:rsidR="008B034A">
        <w:rPr>
          <w:rStyle w:val="a7"/>
          <w:spacing w:val="0"/>
          <w:lang w:val="en-US" w:eastAsia="en-US"/>
        </w:rPr>
        <w:commentReference w:id="22"/>
      </w:r>
      <w:r w:rsidRPr="00D6284E">
        <w:rPr>
          <w:rFonts w:ascii="HY신명조" w:eastAsia="HY신명조" w:hAnsi="바탕" w:cs="바탕" w:hint="eastAsia"/>
          <w:sz w:val="18"/>
        </w:rPr>
        <w:t>을</w:t>
      </w:r>
      <w:proofErr w:type="spellEnd"/>
      <w:r w:rsidRPr="00D6284E">
        <w:rPr>
          <w:rFonts w:ascii="HY신명조" w:eastAsia="HY신명조" w:hint="eastAsia"/>
          <w:sz w:val="18"/>
        </w:rPr>
        <w:t xml:space="preserve"> </w:t>
      </w:r>
      <w:proofErr w:type="spellStart"/>
      <w:r w:rsidRPr="00D6284E">
        <w:rPr>
          <w:rFonts w:ascii="HY신명조" w:eastAsia="HY신명조" w:hAnsi="바탕" w:cs="바탕" w:hint="eastAsia"/>
          <w:sz w:val="18"/>
        </w:rPr>
        <w:t>사용한</w:t>
      </w:r>
      <w:proofErr w:type="spellEnd"/>
      <w:r w:rsidRPr="00D6284E">
        <w:rPr>
          <w:rFonts w:ascii="HY신명조" w:eastAsia="HY신명조" w:hint="eastAsia"/>
          <w:sz w:val="18"/>
        </w:rPr>
        <w:t xml:space="preserve"> </w:t>
      </w:r>
      <w:proofErr w:type="spellStart"/>
      <w:r w:rsidRPr="00D6284E">
        <w:rPr>
          <w:rFonts w:ascii="HY신명조" w:eastAsia="HY신명조" w:hAnsi="바탕" w:cs="바탕" w:hint="eastAsia"/>
          <w:sz w:val="18"/>
        </w:rPr>
        <w:t>모델의</w:t>
      </w:r>
      <w:proofErr w:type="spellEnd"/>
      <w:r w:rsidRPr="00D6284E">
        <w:rPr>
          <w:rFonts w:ascii="HY신명조" w:eastAsia="HY신명조" w:hint="eastAsia"/>
          <w:sz w:val="18"/>
        </w:rPr>
        <w:t xml:space="preserve"> 10</w:t>
      </w:r>
      <w:r w:rsidRPr="00D6284E">
        <w:rPr>
          <w:rFonts w:ascii="HY신명조" w:eastAsia="HY신명조" w:hAnsi="바탕" w:cs="바탕" w:hint="eastAsia"/>
          <w:sz w:val="18"/>
        </w:rPr>
        <w:t>회</w:t>
      </w:r>
      <w:r w:rsidRPr="00D6284E">
        <w:rPr>
          <w:rFonts w:ascii="HY신명조" w:eastAsia="HY신명조" w:hint="eastAsia"/>
          <w:sz w:val="18"/>
        </w:rPr>
        <w:t xml:space="preserve"> </w:t>
      </w:r>
      <w:proofErr w:type="spellStart"/>
      <w:r w:rsidRPr="00D6284E">
        <w:rPr>
          <w:rFonts w:ascii="HY신명조" w:eastAsia="HY신명조" w:hAnsi="바탕" w:cs="바탕" w:hint="eastAsia"/>
          <w:sz w:val="18"/>
        </w:rPr>
        <w:t>교차</w:t>
      </w:r>
      <w:proofErr w:type="spellEnd"/>
      <w:r w:rsidRPr="00D6284E">
        <w:rPr>
          <w:rFonts w:ascii="HY신명조" w:eastAsia="HY신명조" w:hint="eastAsia"/>
          <w:sz w:val="18"/>
        </w:rPr>
        <w:t xml:space="preserve"> </w:t>
      </w:r>
      <w:proofErr w:type="spellStart"/>
      <w:r w:rsidRPr="00D6284E">
        <w:rPr>
          <w:rFonts w:ascii="HY신명조" w:eastAsia="HY신명조" w:hAnsi="바탕" w:cs="바탕" w:hint="eastAsia"/>
          <w:sz w:val="18"/>
        </w:rPr>
        <w:t>검증</w:t>
      </w:r>
      <w:proofErr w:type="spellEnd"/>
      <w:r w:rsidRPr="00D6284E">
        <w:rPr>
          <w:rFonts w:ascii="HY신명조" w:eastAsia="HY신명조" w:hint="eastAsia"/>
          <w:sz w:val="18"/>
        </w:rPr>
        <w:t xml:space="preserve"> </w:t>
      </w:r>
      <w:proofErr w:type="spellStart"/>
      <w:r w:rsidRPr="00D6284E">
        <w:rPr>
          <w:rFonts w:ascii="HY신명조" w:eastAsia="HY신명조" w:hAnsi="바탕" w:cs="바탕" w:hint="eastAsia"/>
          <w:sz w:val="18"/>
        </w:rPr>
        <w:t>평가의</w:t>
      </w:r>
      <w:proofErr w:type="spellEnd"/>
      <w:r w:rsidRPr="00D6284E">
        <w:rPr>
          <w:rFonts w:ascii="HY신명조" w:eastAsia="HY신명조" w:hint="eastAsia"/>
          <w:sz w:val="18"/>
        </w:rPr>
        <w:t xml:space="preserve"> </w:t>
      </w:r>
      <w:proofErr w:type="spellStart"/>
      <w:r w:rsidR="00AD6720">
        <w:rPr>
          <w:rFonts w:ascii="HY신명조" w:eastAsia="HY신명조" w:hAnsi="바탕" w:cs="바탕" w:hint="eastAsia"/>
          <w:sz w:val="18"/>
        </w:rPr>
        <w:t>결</w:t>
      </w:r>
      <w:r w:rsidR="00AD6720">
        <w:rPr>
          <w:rFonts w:ascii="HY신명조" w:eastAsia="HY신명조" w:hAnsi="바탕" w:cs="바탕" w:hint="eastAsia"/>
          <w:sz w:val="18"/>
          <w:lang w:eastAsia="ko-KR"/>
        </w:rPr>
        <w:t>과로</w:t>
      </w:r>
      <w:proofErr w:type="spellEnd"/>
      <w:r w:rsidR="00AD6720">
        <w:rPr>
          <w:rFonts w:ascii="HY신명조" w:eastAsia="HY신명조" w:hint="eastAsia"/>
          <w:sz w:val="18"/>
        </w:rPr>
        <w:t xml:space="preserve"> </w:t>
      </w:r>
      <w:r w:rsidRPr="00D6284E">
        <w:rPr>
          <w:rFonts w:ascii="HY신명조" w:eastAsia="HY신명조" w:hint="eastAsia"/>
          <w:sz w:val="18"/>
        </w:rPr>
        <w:t>98</w:t>
      </w:r>
      <w:r w:rsidR="00AD6720">
        <w:rPr>
          <w:rFonts w:ascii="HY신명조" w:eastAsia="HY신명조"/>
          <w:sz w:val="18"/>
        </w:rPr>
        <w:t>%</w:t>
      </w:r>
      <w:r w:rsidRPr="00D6284E">
        <w:rPr>
          <w:rFonts w:ascii="HY신명조" w:eastAsia="HY신명조" w:hAnsi="바탕" w:cs="바탕" w:hint="eastAsia"/>
          <w:sz w:val="18"/>
        </w:rPr>
        <w:t>의</w:t>
      </w:r>
      <w:r w:rsidR="00AD6720">
        <w:rPr>
          <w:rFonts w:ascii="HY신명조" w:eastAsia="HY신명조" w:hint="eastAsia"/>
          <w:sz w:val="18"/>
        </w:rPr>
        <w:t xml:space="preserve"> Accuracy, </w:t>
      </w:r>
      <w:r w:rsidRPr="00D6284E">
        <w:rPr>
          <w:rFonts w:ascii="HY신명조" w:eastAsia="HY신명조" w:hint="eastAsia"/>
          <w:sz w:val="18"/>
        </w:rPr>
        <w:t>93</w:t>
      </w:r>
      <w:r w:rsidR="00AD6720">
        <w:rPr>
          <w:rFonts w:ascii="HY신명조" w:eastAsia="HY신명조"/>
          <w:sz w:val="18"/>
        </w:rPr>
        <w:t>%</w:t>
      </w:r>
      <w:r w:rsidRPr="00D6284E">
        <w:rPr>
          <w:rFonts w:ascii="HY신명조" w:eastAsia="HY신명조" w:hAnsi="바탕" w:cs="바탕" w:hint="eastAsia"/>
          <w:sz w:val="18"/>
        </w:rPr>
        <w:t>의</w:t>
      </w:r>
      <w:r w:rsidRPr="00D6284E">
        <w:rPr>
          <w:rFonts w:ascii="HY신명조" w:eastAsia="HY신명조" w:hint="eastAsia"/>
          <w:sz w:val="18"/>
        </w:rPr>
        <w:t xml:space="preserve"> Recall, </w:t>
      </w:r>
      <w:r w:rsidR="00AD6720">
        <w:rPr>
          <w:rFonts w:ascii="HY신명조" w:eastAsia="HY신명조"/>
          <w:sz w:val="18"/>
        </w:rPr>
        <w:t>1</w:t>
      </w:r>
      <w:r w:rsidR="00840350">
        <w:rPr>
          <w:rFonts w:ascii="HY신명조" w:eastAsia="HY신명조"/>
          <w:sz w:val="18"/>
        </w:rPr>
        <w:t>00</w:t>
      </w:r>
      <w:r w:rsidR="00AD6720">
        <w:rPr>
          <w:rFonts w:ascii="HY신명조" w:eastAsia="HY신명조"/>
          <w:sz w:val="18"/>
        </w:rPr>
        <w:t>%</w:t>
      </w:r>
      <w:r w:rsidRPr="00D6284E">
        <w:rPr>
          <w:rFonts w:ascii="HY신명조" w:eastAsia="HY신명조" w:hAnsi="바탕" w:cs="바탕" w:hint="eastAsia"/>
          <w:sz w:val="18"/>
        </w:rPr>
        <w:t>의</w:t>
      </w:r>
      <w:r w:rsidR="00AD6720">
        <w:rPr>
          <w:rFonts w:ascii="HY신명조" w:eastAsia="HY신명조" w:hint="eastAsia"/>
          <w:sz w:val="18"/>
        </w:rPr>
        <w:t xml:space="preserve"> precision, </w:t>
      </w:r>
      <w:r w:rsidR="00840350">
        <w:rPr>
          <w:rFonts w:ascii="HY신명조" w:eastAsia="HY신명조" w:hint="eastAsia"/>
          <w:sz w:val="18"/>
        </w:rPr>
        <w:t>97</w:t>
      </w:r>
      <w:r w:rsidR="00AD6720">
        <w:rPr>
          <w:rFonts w:ascii="HY신명조" w:eastAsia="HY신명조"/>
          <w:sz w:val="18"/>
        </w:rPr>
        <w:t>%</w:t>
      </w:r>
      <w:r w:rsidRPr="00D6284E">
        <w:rPr>
          <w:rFonts w:ascii="HY신명조" w:eastAsia="HY신명조" w:hAnsi="바탕" w:cs="바탕" w:hint="eastAsia"/>
          <w:sz w:val="18"/>
        </w:rPr>
        <w:t>의</w:t>
      </w:r>
      <w:r w:rsidRPr="00D6284E">
        <w:rPr>
          <w:rFonts w:ascii="HY신명조" w:eastAsia="HY신명조" w:hint="eastAsia"/>
          <w:sz w:val="18"/>
        </w:rPr>
        <w:t xml:space="preserve"> f1-score</w:t>
      </w:r>
      <w:r w:rsidRPr="00D6284E">
        <w:rPr>
          <w:rFonts w:ascii="HY신명조" w:eastAsia="HY신명조" w:hAnsi="바탕" w:cs="바탕" w:hint="eastAsia"/>
          <w:sz w:val="18"/>
        </w:rPr>
        <w:t>이</w:t>
      </w:r>
      <w:r w:rsidRPr="00D6284E">
        <w:rPr>
          <w:rFonts w:ascii="HY신명조" w:eastAsia="HY신명조" w:hint="eastAsia"/>
          <w:sz w:val="18"/>
        </w:rPr>
        <w:t xml:space="preserve"> </w:t>
      </w:r>
      <w:proofErr w:type="spellStart"/>
      <w:r w:rsidRPr="00D6284E">
        <w:rPr>
          <w:rFonts w:ascii="HY신명조" w:eastAsia="HY신명조" w:hAnsi="바탕" w:cs="바탕" w:hint="eastAsia"/>
          <w:sz w:val="18"/>
        </w:rPr>
        <w:t>도출되었다</w:t>
      </w:r>
      <w:proofErr w:type="spellEnd"/>
      <w:r w:rsidRPr="00D6284E">
        <w:rPr>
          <w:rFonts w:ascii="HY신명조" w:eastAsia="HY신명조" w:hint="eastAsia"/>
          <w:sz w:val="18"/>
        </w:rPr>
        <w:t xml:space="preserve">. </w:t>
      </w:r>
    </w:p>
    <w:p w14:paraId="261F76BA" w14:textId="77777777" w:rsidR="00D6284E" w:rsidRPr="005B520E" w:rsidRDefault="00D6284E" w:rsidP="00D6284E">
      <w:pPr>
        <w:pStyle w:val="a3"/>
      </w:pPr>
    </w:p>
    <w:p w14:paraId="201A794A" w14:textId="77777777" w:rsidR="009303D9" w:rsidRDefault="00D6284E" w:rsidP="00D6284E">
      <w:pPr>
        <w:pStyle w:val="1"/>
        <w:rPr>
          <w:lang w:eastAsia="ko-KR"/>
        </w:rPr>
      </w:pPr>
      <w:r w:rsidRPr="00D6284E">
        <w:rPr>
          <w:lang w:eastAsia="ko-KR"/>
        </w:rPr>
        <w:t>Discussion and Conclusion</w:t>
      </w:r>
    </w:p>
    <w:p w14:paraId="32ABDCCE" w14:textId="77777777" w:rsidR="009303D9" w:rsidRPr="00D6284E" w:rsidRDefault="00D6284E" w:rsidP="00E7596C">
      <w:pPr>
        <w:pStyle w:val="a3"/>
        <w:rPr>
          <w:rFonts w:ascii="HY신명조" w:eastAsia="HY신명조"/>
          <w:sz w:val="18"/>
        </w:rPr>
      </w:pPr>
      <w:r w:rsidRPr="00D6284E">
        <w:rPr>
          <w:rFonts w:ascii="HY신명조" w:eastAsia="HY신명조" w:hAnsi="바탕" w:cs="바탕" w:hint="eastAsia"/>
          <w:sz w:val="18"/>
        </w:rPr>
        <w:t>본</w:t>
      </w:r>
      <w:r w:rsidRPr="00D6284E">
        <w:rPr>
          <w:rFonts w:ascii="HY신명조" w:eastAsia="HY신명조" w:hint="eastAsia"/>
          <w:sz w:val="18"/>
        </w:rPr>
        <w:t xml:space="preserve"> </w:t>
      </w:r>
      <w:proofErr w:type="spellStart"/>
      <w:r w:rsidRPr="00D6284E">
        <w:rPr>
          <w:rFonts w:ascii="HY신명조" w:eastAsia="HY신명조" w:hAnsi="바탕" w:cs="바탕" w:hint="eastAsia"/>
          <w:sz w:val="18"/>
        </w:rPr>
        <w:t>연구에서는</w:t>
      </w:r>
      <w:proofErr w:type="spellEnd"/>
      <w:r w:rsidRPr="00D6284E">
        <w:rPr>
          <w:rFonts w:ascii="HY신명조" w:eastAsia="HY신명조" w:hint="eastAsia"/>
          <w:sz w:val="18"/>
        </w:rPr>
        <w:t xml:space="preserve"> </w:t>
      </w:r>
      <w:proofErr w:type="spellStart"/>
      <w:r w:rsidRPr="00D6284E">
        <w:rPr>
          <w:rFonts w:ascii="HY신명조" w:eastAsia="HY신명조" w:hAnsi="바탕" w:cs="바탕" w:hint="eastAsia"/>
          <w:sz w:val="18"/>
        </w:rPr>
        <w:t>전체</w:t>
      </w:r>
      <w:proofErr w:type="spellEnd"/>
      <w:r w:rsidRPr="00D6284E">
        <w:rPr>
          <w:rFonts w:ascii="HY신명조" w:eastAsia="HY신명조" w:hint="eastAsia"/>
          <w:sz w:val="18"/>
        </w:rPr>
        <w:t xml:space="preserve"> </w:t>
      </w:r>
      <w:proofErr w:type="spellStart"/>
      <w:r w:rsidRPr="00D6284E">
        <w:rPr>
          <w:rFonts w:ascii="HY신명조" w:eastAsia="HY신명조" w:hAnsi="바탕" w:cs="바탕" w:hint="eastAsia"/>
          <w:sz w:val="18"/>
        </w:rPr>
        <w:t>뇌파</w:t>
      </w:r>
      <w:proofErr w:type="spellEnd"/>
      <w:r w:rsidRPr="00D6284E">
        <w:rPr>
          <w:rFonts w:ascii="HY신명조" w:eastAsia="HY신명조" w:hint="eastAsia"/>
          <w:sz w:val="18"/>
        </w:rPr>
        <w:t xml:space="preserve"> </w:t>
      </w:r>
      <w:proofErr w:type="spellStart"/>
      <w:r w:rsidRPr="00D6284E">
        <w:rPr>
          <w:rFonts w:ascii="HY신명조" w:eastAsia="HY신명조" w:hAnsi="바탕" w:cs="바탕" w:hint="eastAsia"/>
          <w:sz w:val="18"/>
        </w:rPr>
        <w:t>데이터를</w:t>
      </w:r>
      <w:proofErr w:type="spellEnd"/>
      <w:r w:rsidRPr="00D6284E">
        <w:rPr>
          <w:rFonts w:ascii="HY신명조" w:eastAsia="HY신명조" w:hint="eastAsia"/>
          <w:sz w:val="18"/>
        </w:rPr>
        <w:t xml:space="preserve"> 4</w:t>
      </w:r>
      <w:r w:rsidRPr="00D6284E">
        <w:rPr>
          <w:rFonts w:ascii="HY신명조" w:eastAsia="HY신명조" w:hAnsi="바탕" w:cs="바탕" w:hint="eastAsia"/>
          <w:sz w:val="18"/>
        </w:rPr>
        <w:t>개의</w:t>
      </w:r>
      <w:r w:rsidRPr="00D6284E">
        <w:rPr>
          <w:rFonts w:ascii="HY신명조" w:eastAsia="HY신명조" w:hint="eastAsia"/>
          <w:sz w:val="18"/>
        </w:rPr>
        <w:t xml:space="preserve"> </w:t>
      </w:r>
      <w:proofErr w:type="spellStart"/>
      <w:r w:rsidRPr="00D6284E">
        <w:rPr>
          <w:rFonts w:ascii="HY신명조" w:eastAsia="HY신명조" w:hAnsi="바탕" w:cs="바탕" w:hint="eastAsia"/>
          <w:sz w:val="18"/>
        </w:rPr>
        <w:t>밴드</w:t>
      </w:r>
      <w:proofErr w:type="spellEnd"/>
      <w:r w:rsidRPr="00D6284E">
        <w:rPr>
          <w:rFonts w:ascii="HY신명조" w:eastAsia="HY신명조" w:hint="eastAsia"/>
          <w:sz w:val="18"/>
        </w:rPr>
        <w:t xml:space="preserve"> </w:t>
      </w:r>
      <w:proofErr w:type="spellStart"/>
      <w:r w:rsidRPr="00D6284E">
        <w:rPr>
          <w:rFonts w:ascii="HY신명조" w:eastAsia="HY신명조" w:hAnsi="바탕" w:cs="바탕" w:hint="eastAsia"/>
          <w:sz w:val="18"/>
        </w:rPr>
        <w:t>대역대로</w:t>
      </w:r>
      <w:proofErr w:type="spellEnd"/>
      <w:r w:rsidRPr="00D6284E">
        <w:rPr>
          <w:rFonts w:ascii="HY신명조" w:eastAsia="HY신명조" w:hint="eastAsia"/>
          <w:sz w:val="18"/>
        </w:rPr>
        <w:t xml:space="preserve"> </w:t>
      </w:r>
      <w:proofErr w:type="spellStart"/>
      <w:r w:rsidRPr="00D6284E">
        <w:rPr>
          <w:rFonts w:ascii="HY신명조" w:eastAsia="HY신명조" w:hAnsi="바탕" w:cs="바탕" w:hint="eastAsia"/>
          <w:sz w:val="18"/>
        </w:rPr>
        <w:t>특징</w:t>
      </w:r>
      <w:proofErr w:type="spellEnd"/>
      <w:r w:rsidRPr="00D6284E">
        <w:rPr>
          <w:rFonts w:ascii="HY신명조" w:eastAsia="HY신명조" w:hint="eastAsia"/>
          <w:sz w:val="18"/>
        </w:rPr>
        <w:t xml:space="preserve"> </w:t>
      </w:r>
      <w:proofErr w:type="spellStart"/>
      <w:r w:rsidRPr="00D6284E">
        <w:rPr>
          <w:rFonts w:ascii="HY신명조" w:eastAsia="HY신명조" w:hAnsi="바탕" w:cs="바탕" w:hint="eastAsia"/>
          <w:sz w:val="18"/>
        </w:rPr>
        <w:t>추출하여</w:t>
      </w:r>
      <w:proofErr w:type="spellEnd"/>
      <w:r w:rsidRPr="00D6284E">
        <w:rPr>
          <w:rFonts w:ascii="HY신명조" w:eastAsia="HY신명조" w:hint="eastAsia"/>
          <w:sz w:val="18"/>
        </w:rPr>
        <w:t xml:space="preserve"> CNN </w:t>
      </w:r>
      <w:proofErr w:type="spellStart"/>
      <w:r w:rsidRPr="00D6284E">
        <w:rPr>
          <w:rFonts w:ascii="HY신명조" w:eastAsia="HY신명조" w:hAnsi="바탕" w:cs="바탕" w:hint="eastAsia"/>
          <w:sz w:val="18"/>
        </w:rPr>
        <w:t>기반</w:t>
      </w:r>
      <w:proofErr w:type="spellEnd"/>
      <w:r w:rsidRPr="00D6284E">
        <w:rPr>
          <w:rFonts w:ascii="HY신명조" w:eastAsia="HY신명조" w:hint="eastAsia"/>
          <w:sz w:val="18"/>
        </w:rPr>
        <w:t xml:space="preserve"> </w:t>
      </w:r>
      <w:proofErr w:type="spellStart"/>
      <w:r w:rsidRPr="00D6284E">
        <w:rPr>
          <w:rFonts w:ascii="HY신명조" w:eastAsia="HY신명조" w:hAnsi="바탕" w:cs="바탕" w:hint="eastAsia"/>
          <w:sz w:val="18"/>
        </w:rPr>
        <w:t>딥러닝</w:t>
      </w:r>
      <w:proofErr w:type="spellEnd"/>
      <w:r w:rsidRPr="00D6284E">
        <w:rPr>
          <w:rFonts w:ascii="HY신명조" w:eastAsia="HY신명조" w:hint="eastAsia"/>
          <w:sz w:val="18"/>
        </w:rPr>
        <w:t xml:space="preserve"> </w:t>
      </w:r>
      <w:proofErr w:type="spellStart"/>
      <w:r w:rsidRPr="00D6284E">
        <w:rPr>
          <w:rFonts w:ascii="HY신명조" w:eastAsia="HY신명조" w:hAnsi="바탕" w:cs="바탕" w:hint="eastAsia"/>
          <w:sz w:val="18"/>
        </w:rPr>
        <w:t>모델에</w:t>
      </w:r>
      <w:proofErr w:type="spellEnd"/>
      <w:r w:rsidRPr="00D6284E">
        <w:rPr>
          <w:rFonts w:ascii="HY신명조" w:eastAsia="HY신명조" w:hint="eastAsia"/>
          <w:sz w:val="18"/>
        </w:rPr>
        <w:t xml:space="preserve"> </w:t>
      </w:r>
      <w:proofErr w:type="spellStart"/>
      <w:r w:rsidRPr="00D6284E">
        <w:rPr>
          <w:rFonts w:ascii="HY신명조" w:eastAsia="HY신명조" w:hAnsi="바탕" w:cs="바탕" w:hint="eastAsia"/>
          <w:sz w:val="18"/>
        </w:rPr>
        <w:t>학습시켜</w:t>
      </w:r>
      <w:proofErr w:type="spellEnd"/>
      <w:r w:rsidR="001610A6">
        <w:rPr>
          <w:rFonts w:ascii="HY신명조" w:eastAsia="HY신명조" w:hint="eastAsia"/>
          <w:sz w:val="18"/>
        </w:rPr>
        <w:t xml:space="preserve"> </w:t>
      </w:r>
      <w:r w:rsidR="001610A6">
        <w:rPr>
          <w:rFonts w:ascii="HY신명조" w:eastAsia="HY신명조"/>
          <w:sz w:val="18"/>
        </w:rPr>
        <w:t>98%</w:t>
      </w:r>
      <w:r w:rsidR="001610A6">
        <w:rPr>
          <w:rFonts w:ascii="HY신명조" w:eastAsia="HY신명조" w:hint="eastAsia"/>
          <w:sz w:val="18"/>
          <w:lang w:eastAsia="ko-KR"/>
        </w:rPr>
        <w:t xml:space="preserve">의 </w:t>
      </w:r>
      <w:proofErr w:type="spellStart"/>
      <w:r w:rsidR="001610A6">
        <w:rPr>
          <w:rFonts w:ascii="HY신명조" w:eastAsia="HY신명조" w:hint="eastAsia"/>
          <w:sz w:val="18"/>
          <w:lang w:eastAsia="ko-KR"/>
        </w:rPr>
        <w:t>정확도라는</w:t>
      </w:r>
      <w:proofErr w:type="spellEnd"/>
      <w:r w:rsidR="001610A6">
        <w:rPr>
          <w:rFonts w:ascii="HY신명조" w:eastAsia="HY신명조" w:hint="eastAsia"/>
          <w:sz w:val="18"/>
          <w:lang w:eastAsia="ko-KR"/>
        </w:rPr>
        <w:t xml:space="preserve"> </w:t>
      </w:r>
      <w:proofErr w:type="spellStart"/>
      <w:r w:rsidRPr="00D6284E">
        <w:rPr>
          <w:rFonts w:ascii="HY신명조" w:eastAsia="HY신명조" w:hAnsi="바탕" w:cs="바탕" w:hint="eastAsia"/>
          <w:sz w:val="18"/>
        </w:rPr>
        <w:t>결과를</w:t>
      </w:r>
      <w:proofErr w:type="spellEnd"/>
      <w:r w:rsidRPr="00D6284E">
        <w:rPr>
          <w:rFonts w:ascii="HY신명조" w:eastAsia="HY신명조" w:hint="eastAsia"/>
          <w:sz w:val="18"/>
        </w:rPr>
        <w:t xml:space="preserve"> </w:t>
      </w:r>
      <w:proofErr w:type="spellStart"/>
      <w:r w:rsidRPr="00D6284E">
        <w:rPr>
          <w:rFonts w:ascii="HY신명조" w:eastAsia="HY신명조" w:hAnsi="바탕" w:cs="바탕" w:hint="eastAsia"/>
          <w:sz w:val="18"/>
        </w:rPr>
        <w:t>얻었다</w:t>
      </w:r>
      <w:proofErr w:type="spellEnd"/>
      <w:r w:rsidRPr="00D6284E">
        <w:rPr>
          <w:rFonts w:ascii="HY신명조" w:eastAsia="HY신명조" w:hint="eastAsia"/>
          <w:sz w:val="18"/>
        </w:rPr>
        <w:t xml:space="preserve">. </w:t>
      </w:r>
      <w:proofErr w:type="spellStart"/>
      <w:r w:rsidRPr="00D6284E">
        <w:rPr>
          <w:rFonts w:ascii="HY신명조" w:eastAsia="HY신명조" w:hAnsi="바탕" w:cs="바탕" w:hint="eastAsia"/>
          <w:sz w:val="18"/>
        </w:rPr>
        <w:t>다만</w:t>
      </w:r>
      <w:proofErr w:type="spellEnd"/>
      <w:r w:rsidRPr="00D6284E">
        <w:rPr>
          <w:rFonts w:ascii="HY신명조" w:eastAsia="HY신명조" w:hint="eastAsia"/>
          <w:sz w:val="18"/>
        </w:rPr>
        <w:t xml:space="preserve">, </w:t>
      </w:r>
      <w:proofErr w:type="spellStart"/>
      <w:r w:rsidRPr="00D6284E">
        <w:rPr>
          <w:rFonts w:ascii="HY신명조" w:eastAsia="HY신명조" w:hAnsi="바탕" w:cs="바탕" w:hint="eastAsia"/>
          <w:sz w:val="18"/>
        </w:rPr>
        <w:t>딥러닝</w:t>
      </w:r>
      <w:proofErr w:type="spellEnd"/>
      <w:r w:rsidRPr="00D6284E">
        <w:rPr>
          <w:rFonts w:ascii="HY신명조" w:eastAsia="HY신명조" w:hint="eastAsia"/>
          <w:sz w:val="18"/>
        </w:rPr>
        <w:t xml:space="preserve"> </w:t>
      </w:r>
      <w:proofErr w:type="spellStart"/>
      <w:r w:rsidRPr="00D6284E">
        <w:rPr>
          <w:rFonts w:ascii="HY신명조" w:eastAsia="HY신명조" w:hAnsi="바탕" w:cs="바탕" w:hint="eastAsia"/>
          <w:sz w:val="18"/>
        </w:rPr>
        <w:t>수행에</w:t>
      </w:r>
      <w:proofErr w:type="spellEnd"/>
      <w:r w:rsidRPr="00D6284E">
        <w:rPr>
          <w:rFonts w:ascii="HY신명조" w:eastAsia="HY신명조" w:hint="eastAsia"/>
          <w:sz w:val="18"/>
        </w:rPr>
        <w:t xml:space="preserve"> </w:t>
      </w:r>
      <w:proofErr w:type="spellStart"/>
      <w:r w:rsidRPr="00D6284E">
        <w:rPr>
          <w:rFonts w:ascii="HY신명조" w:eastAsia="HY신명조" w:hAnsi="바탕" w:cs="바탕" w:hint="eastAsia"/>
          <w:sz w:val="18"/>
        </w:rPr>
        <w:t>있어</w:t>
      </w:r>
      <w:proofErr w:type="spellEnd"/>
      <w:r w:rsidRPr="00D6284E">
        <w:rPr>
          <w:rFonts w:ascii="HY신명조" w:eastAsia="HY신명조" w:hint="eastAsia"/>
          <w:sz w:val="18"/>
        </w:rPr>
        <w:t xml:space="preserve"> </w:t>
      </w:r>
      <w:proofErr w:type="spellStart"/>
      <w:r w:rsidRPr="00D6284E">
        <w:rPr>
          <w:rFonts w:ascii="HY신명조" w:eastAsia="HY신명조" w:hAnsi="바탕" w:cs="바탕" w:hint="eastAsia"/>
          <w:sz w:val="18"/>
        </w:rPr>
        <w:t>데이터의</w:t>
      </w:r>
      <w:proofErr w:type="spellEnd"/>
      <w:r w:rsidRPr="00D6284E">
        <w:rPr>
          <w:rFonts w:ascii="HY신명조" w:eastAsia="HY신명조" w:hint="eastAsia"/>
          <w:sz w:val="18"/>
        </w:rPr>
        <w:t xml:space="preserve"> </w:t>
      </w:r>
      <w:proofErr w:type="spellStart"/>
      <w:r w:rsidRPr="00D6284E">
        <w:rPr>
          <w:rFonts w:ascii="HY신명조" w:eastAsia="HY신명조" w:hAnsi="바탕" w:cs="바탕" w:hint="eastAsia"/>
          <w:sz w:val="18"/>
        </w:rPr>
        <w:t>양은</w:t>
      </w:r>
      <w:proofErr w:type="spellEnd"/>
      <w:r w:rsidRPr="00D6284E">
        <w:rPr>
          <w:rFonts w:ascii="HY신명조" w:eastAsia="HY신명조" w:hint="eastAsia"/>
          <w:sz w:val="18"/>
        </w:rPr>
        <w:t xml:space="preserve"> </w:t>
      </w:r>
      <w:proofErr w:type="spellStart"/>
      <w:r w:rsidRPr="00D6284E">
        <w:rPr>
          <w:rFonts w:ascii="HY신명조" w:eastAsia="HY신명조" w:hAnsi="바탕" w:cs="바탕" w:hint="eastAsia"/>
          <w:sz w:val="18"/>
        </w:rPr>
        <w:t>아주</w:t>
      </w:r>
      <w:proofErr w:type="spellEnd"/>
      <w:r w:rsidRPr="00D6284E">
        <w:rPr>
          <w:rFonts w:ascii="HY신명조" w:eastAsia="HY신명조" w:hint="eastAsia"/>
          <w:sz w:val="18"/>
        </w:rPr>
        <w:t xml:space="preserve"> </w:t>
      </w:r>
      <w:proofErr w:type="spellStart"/>
      <w:r w:rsidRPr="00D6284E">
        <w:rPr>
          <w:rFonts w:ascii="HY신명조" w:eastAsia="HY신명조" w:hAnsi="바탕" w:cs="바탕" w:hint="eastAsia"/>
          <w:sz w:val="18"/>
        </w:rPr>
        <w:t>중요한</w:t>
      </w:r>
      <w:proofErr w:type="spellEnd"/>
      <w:r w:rsidRPr="00D6284E">
        <w:rPr>
          <w:rFonts w:ascii="HY신명조" w:eastAsia="HY신명조" w:hint="eastAsia"/>
          <w:sz w:val="18"/>
        </w:rPr>
        <w:t xml:space="preserve"> </w:t>
      </w:r>
      <w:proofErr w:type="spellStart"/>
      <w:r w:rsidRPr="00D6284E">
        <w:rPr>
          <w:rFonts w:ascii="HY신명조" w:eastAsia="HY신명조" w:hAnsi="바탕" w:cs="바탕" w:hint="eastAsia"/>
          <w:sz w:val="18"/>
        </w:rPr>
        <w:t>요소라는</w:t>
      </w:r>
      <w:proofErr w:type="spellEnd"/>
      <w:r w:rsidRPr="00D6284E">
        <w:rPr>
          <w:rFonts w:ascii="HY신명조" w:eastAsia="HY신명조" w:hint="eastAsia"/>
          <w:sz w:val="18"/>
        </w:rPr>
        <w:t xml:space="preserve"> </w:t>
      </w:r>
      <w:proofErr w:type="spellStart"/>
      <w:r w:rsidRPr="00D6284E">
        <w:rPr>
          <w:rFonts w:ascii="HY신명조" w:eastAsia="HY신명조" w:hAnsi="바탕" w:cs="바탕" w:hint="eastAsia"/>
          <w:sz w:val="18"/>
        </w:rPr>
        <w:t>점을</w:t>
      </w:r>
      <w:proofErr w:type="spellEnd"/>
      <w:r w:rsidRPr="00D6284E">
        <w:rPr>
          <w:rFonts w:ascii="HY신명조" w:eastAsia="HY신명조" w:hint="eastAsia"/>
          <w:sz w:val="18"/>
        </w:rPr>
        <w:t xml:space="preserve"> </w:t>
      </w:r>
      <w:proofErr w:type="spellStart"/>
      <w:r w:rsidRPr="00D6284E">
        <w:rPr>
          <w:rFonts w:ascii="HY신명조" w:eastAsia="HY신명조" w:hAnsi="바탕" w:cs="바탕" w:hint="eastAsia"/>
          <w:sz w:val="18"/>
        </w:rPr>
        <w:t>고려할</w:t>
      </w:r>
      <w:proofErr w:type="spellEnd"/>
      <w:r w:rsidRPr="00D6284E">
        <w:rPr>
          <w:rFonts w:ascii="HY신명조" w:eastAsia="HY신명조" w:hint="eastAsia"/>
          <w:sz w:val="18"/>
        </w:rPr>
        <w:t xml:space="preserve"> </w:t>
      </w:r>
      <w:r w:rsidRPr="00D6284E">
        <w:rPr>
          <w:rFonts w:ascii="HY신명조" w:eastAsia="HY신명조" w:hAnsi="바탕" w:cs="바탕" w:hint="eastAsia"/>
          <w:sz w:val="18"/>
        </w:rPr>
        <w:t>때</w:t>
      </w:r>
      <w:r w:rsidRPr="00D6284E">
        <w:rPr>
          <w:rFonts w:ascii="HY신명조" w:eastAsia="HY신명조" w:hint="eastAsia"/>
          <w:sz w:val="18"/>
        </w:rPr>
        <w:t xml:space="preserve">, </w:t>
      </w:r>
      <w:r w:rsidRPr="00D6284E">
        <w:rPr>
          <w:rFonts w:ascii="HY신명조" w:eastAsia="HY신명조" w:hAnsi="바탕" w:cs="바탕" w:hint="eastAsia"/>
          <w:sz w:val="18"/>
        </w:rPr>
        <w:t>본</w:t>
      </w:r>
      <w:r w:rsidRPr="00D6284E">
        <w:rPr>
          <w:rFonts w:ascii="HY신명조" w:eastAsia="HY신명조" w:hint="eastAsia"/>
          <w:sz w:val="18"/>
        </w:rPr>
        <w:t xml:space="preserve"> </w:t>
      </w:r>
      <w:proofErr w:type="spellStart"/>
      <w:r w:rsidRPr="00D6284E">
        <w:rPr>
          <w:rFonts w:ascii="HY신명조" w:eastAsia="HY신명조" w:hAnsi="바탕" w:cs="바탕" w:hint="eastAsia"/>
          <w:sz w:val="18"/>
        </w:rPr>
        <w:t>연구에서</w:t>
      </w:r>
      <w:proofErr w:type="spellEnd"/>
      <w:r w:rsidRPr="00D6284E">
        <w:rPr>
          <w:rFonts w:ascii="HY신명조" w:eastAsia="HY신명조" w:hint="eastAsia"/>
          <w:sz w:val="18"/>
        </w:rPr>
        <w:t xml:space="preserve"> </w:t>
      </w:r>
      <w:proofErr w:type="spellStart"/>
      <w:r w:rsidRPr="00D6284E">
        <w:rPr>
          <w:rFonts w:ascii="HY신명조" w:eastAsia="HY신명조" w:hAnsi="바탕" w:cs="바탕" w:hint="eastAsia"/>
          <w:sz w:val="18"/>
        </w:rPr>
        <w:t>사용된</w:t>
      </w:r>
      <w:proofErr w:type="spellEnd"/>
      <w:r w:rsidRPr="00D6284E">
        <w:rPr>
          <w:rFonts w:ascii="HY신명조" w:eastAsia="HY신명조" w:hint="eastAsia"/>
          <w:sz w:val="18"/>
        </w:rPr>
        <w:t xml:space="preserve"> EEG </w:t>
      </w:r>
      <w:proofErr w:type="spellStart"/>
      <w:r w:rsidRPr="00D6284E">
        <w:rPr>
          <w:rFonts w:ascii="HY신명조" w:eastAsia="HY신명조" w:hAnsi="바탕" w:cs="바탕" w:hint="eastAsia"/>
          <w:sz w:val="18"/>
        </w:rPr>
        <w:t>데이터로는</w:t>
      </w:r>
      <w:proofErr w:type="spellEnd"/>
      <w:r w:rsidRPr="00D6284E">
        <w:rPr>
          <w:rFonts w:ascii="HY신명조" w:eastAsia="HY신명조" w:hint="eastAsia"/>
          <w:sz w:val="18"/>
        </w:rPr>
        <w:t xml:space="preserve"> </w:t>
      </w:r>
      <w:proofErr w:type="spellStart"/>
      <w:r w:rsidRPr="00D6284E">
        <w:rPr>
          <w:rFonts w:ascii="HY신명조" w:eastAsia="HY신명조" w:hAnsi="바탕" w:cs="바탕" w:hint="eastAsia"/>
          <w:sz w:val="18"/>
        </w:rPr>
        <w:t>모델의</w:t>
      </w:r>
      <w:proofErr w:type="spellEnd"/>
      <w:r w:rsidRPr="00D6284E">
        <w:rPr>
          <w:rFonts w:ascii="HY신명조" w:eastAsia="HY신명조" w:hint="eastAsia"/>
          <w:sz w:val="18"/>
        </w:rPr>
        <w:t xml:space="preserve"> </w:t>
      </w:r>
      <w:proofErr w:type="spellStart"/>
      <w:r w:rsidRPr="00D6284E">
        <w:rPr>
          <w:rFonts w:ascii="HY신명조" w:eastAsia="HY신명조" w:hAnsi="바탕" w:cs="바탕" w:hint="eastAsia"/>
          <w:sz w:val="18"/>
        </w:rPr>
        <w:t>최적</w:t>
      </w:r>
      <w:proofErr w:type="spellEnd"/>
      <w:r w:rsidRPr="00D6284E">
        <w:rPr>
          <w:rFonts w:ascii="HY신명조" w:eastAsia="HY신명조" w:hint="eastAsia"/>
          <w:sz w:val="18"/>
        </w:rPr>
        <w:t xml:space="preserve"> </w:t>
      </w:r>
      <w:proofErr w:type="spellStart"/>
      <w:r w:rsidRPr="00D6284E">
        <w:rPr>
          <w:rFonts w:ascii="HY신명조" w:eastAsia="HY신명조" w:hAnsi="바탕" w:cs="바탕" w:hint="eastAsia"/>
          <w:sz w:val="18"/>
        </w:rPr>
        <w:t>성능을</w:t>
      </w:r>
      <w:proofErr w:type="spellEnd"/>
      <w:r w:rsidRPr="00D6284E">
        <w:rPr>
          <w:rFonts w:ascii="HY신명조" w:eastAsia="HY신명조" w:hint="eastAsia"/>
          <w:sz w:val="18"/>
        </w:rPr>
        <w:t xml:space="preserve"> </w:t>
      </w:r>
      <w:proofErr w:type="spellStart"/>
      <w:r w:rsidRPr="00D6284E">
        <w:rPr>
          <w:rFonts w:ascii="HY신명조" w:eastAsia="HY신명조" w:hAnsi="바탕" w:cs="바탕" w:hint="eastAsia"/>
          <w:sz w:val="18"/>
        </w:rPr>
        <w:t>도출하고</w:t>
      </w:r>
      <w:proofErr w:type="spellEnd"/>
      <w:r w:rsidRPr="00D6284E">
        <w:rPr>
          <w:rFonts w:ascii="HY신명조" w:eastAsia="HY신명조" w:hint="eastAsia"/>
          <w:sz w:val="18"/>
        </w:rPr>
        <w:t xml:space="preserve">, </w:t>
      </w:r>
      <w:proofErr w:type="spellStart"/>
      <w:r w:rsidRPr="00D6284E">
        <w:rPr>
          <w:rFonts w:ascii="HY신명조" w:eastAsia="HY신명조" w:hAnsi="바탕" w:cs="바탕" w:hint="eastAsia"/>
          <w:sz w:val="18"/>
        </w:rPr>
        <w:t>평가하는데</w:t>
      </w:r>
      <w:proofErr w:type="spellEnd"/>
      <w:r w:rsidRPr="00D6284E">
        <w:rPr>
          <w:rFonts w:ascii="HY신명조" w:eastAsia="HY신명조" w:hint="eastAsia"/>
          <w:sz w:val="18"/>
        </w:rPr>
        <w:t xml:space="preserve"> </w:t>
      </w:r>
      <w:proofErr w:type="spellStart"/>
      <w:r w:rsidRPr="00D6284E">
        <w:rPr>
          <w:rFonts w:ascii="HY신명조" w:eastAsia="HY신명조" w:hAnsi="바탕" w:cs="바탕" w:hint="eastAsia"/>
          <w:sz w:val="18"/>
        </w:rPr>
        <w:t>한계가</w:t>
      </w:r>
      <w:proofErr w:type="spellEnd"/>
      <w:r w:rsidRPr="00D6284E">
        <w:rPr>
          <w:rFonts w:ascii="HY신명조" w:eastAsia="HY신명조" w:hint="eastAsia"/>
          <w:sz w:val="18"/>
        </w:rPr>
        <w:t xml:space="preserve"> </w:t>
      </w:r>
      <w:proofErr w:type="spellStart"/>
      <w:r w:rsidRPr="00D6284E">
        <w:rPr>
          <w:rFonts w:ascii="HY신명조" w:eastAsia="HY신명조" w:hAnsi="바탕" w:cs="바탕" w:hint="eastAsia"/>
          <w:sz w:val="18"/>
        </w:rPr>
        <w:t>있다고</w:t>
      </w:r>
      <w:proofErr w:type="spellEnd"/>
      <w:r w:rsidRPr="00D6284E">
        <w:rPr>
          <w:rFonts w:ascii="HY신명조" w:eastAsia="HY신명조" w:hint="eastAsia"/>
          <w:sz w:val="18"/>
        </w:rPr>
        <w:t xml:space="preserve"> </w:t>
      </w:r>
      <w:proofErr w:type="spellStart"/>
      <w:r w:rsidRPr="00D6284E">
        <w:rPr>
          <w:rFonts w:ascii="HY신명조" w:eastAsia="HY신명조" w:hAnsi="바탕" w:cs="바탕" w:hint="eastAsia"/>
          <w:sz w:val="18"/>
        </w:rPr>
        <w:t>판단된다</w:t>
      </w:r>
      <w:proofErr w:type="spellEnd"/>
      <w:r w:rsidRPr="00D6284E">
        <w:rPr>
          <w:rFonts w:ascii="HY신명조" w:eastAsia="HY신명조" w:hint="eastAsia"/>
          <w:sz w:val="18"/>
        </w:rPr>
        <w:t xml:space="preserve">. </w:t>
      </w:r>
      <w:proofErr w:type="spellStart"/>
      <w:r w:rsidRPr="00D6284E">
        <w:rPr>
          <w:rFonts w:ascii="HY신명조" w:eastAsia="HY신명조" w:hAnsi="바탕" w:cs="바탕" w:hint="eastAsia"/>
          <w:sz w:val="18"/>
        </w:rPr>
        <w:t>따라서</w:t>
      </w:r>
      <w:proofErr w:type="spellEnd"/>
      <w:r w:rsidRPr="00D6284E">
        <w:rPr>
          <w:rFonts w:ascii="HY신명조" w:eastAsia="HY신명조" w:hint="eastAsia"/>
          <w:sz w:val="18"/>
        </w:rPr>
        <w:t xml:space="preserve"> </w:t>
      </w:r>
      <w:proofErr w:type="spellStart"/>
      <w:r w:rsidRPr="00D6284E">
        <w:rPr>
          <w:rFonts w:ascii="HY신명조" w:eastAsia="HY신명조" w:hAnsi="바탕" w:cs="바탕" w:hint="eastAsia"/>
          <w:sz w:val="18"/>
        </w:rPr>
        <w:t>향후</w:t>
      </w:r>
      <w:proofErr w:type="spellEnd"/>
      <w:r w:rsidRPr="00D6284E">
        <w:rPr>
          <w:rFonts w:ascii="HY신명조" w:eastAsia="HY신명조" w:hint="eastAsia"/>
          <w:sz w:val="18"/>
        </w:rPr>
        <w:t xml:space="preserve"> </w:t>
      </w:r>
      <w:proofErr w:type="spellStart"/>
      <w:r w:rsidRPr="00D6284E">
        <w:rPr>
          <w:rFonts w:ascii="HY신명조" w:eastAsia="HY신명조" w:hAnsi="바탕" w:cs="바탕" w:hint="eastAsia"/>
          <w:sz w:val="18"/>
        </w:rPr>
        <w:t>연구에서는</w:t>
      </w:r>
      <w:proofErr w:type="spellEnd"/>
      <w:r w:rsidRPr="00D6284E">
        <w:rPr>
          <w:rFonts w:ascii="HY신명조" w:eastAsia="HY신명조" w:hint="eastAsia"/>
          <w:sz w:val="18"/>
        </w:rPr>
        <w:t xml:space="preserve"> </w:t>
      </w:r>
      <w:r w:rsidRPr="00D6284E">
        <w:rPr>
          <w:rFonts w:ascii="HY신명조" w:eastAsia="HY신명조" w:hAnsi="바탕" w:cs="바탕" w:hint="eastAsia"/>
          <w:sz w:val="18"/>
        </w:rPr>
        <w:t>더</w:t>
      </w:r>
      <w:r w:rsidRPr="00D6284E">
        <w:rPr>
          <w:rFonts w:ascii="HY신명조" w:eastAsia="HY신명조" w:hint="eastAsia"/>
          <w:sz w:val="18"/>
        </w:rPr>
        <w:t xml:space="preserve"> </w:t>
      </w:r>
      <w:proofErr w:type="spellStart"/>
      <w:r w:rsidRPr="00D6284E">
        <w:rPr>
          <w:rFonts w:ascii="HY신명조" w:eastAsia="HY신명조" w:hAnsi="바탕" w:cs="바탕" w:hint="eastAsia"/>
          <w:sz w:val="18"/>
        </w:rPr>
        <w:t>많은</w:t>
      </w:r>
      <w:proofErr w:type="spellEnd"/>
      <w:r w:rsidRPr="00D6284E">
        <w:rPr>
          <w:rFonts w:ascii="HY신명조" w:eastAsia="HY신명조" w:hint="eastAsia"/>
          <w:sz w:val="18"/>
        </w:rPr>
        <w:t xml:space="preserve"> </w:t>
      </w:r>
      <w:proofErr w:type="spellStart"/>
      <w:r w:rsidRPr="00D6284E">
        <w:rPr>
          <w:rFonts w:ascii="HY신명조" w:eastAsia="HY신명조" w:hAnsi="바탕" w:cs="바탕" w:hint="eastAsia"/>
          <w:sz w:val="18"/>
        </w:rPr>
        <w:t>수의</w:t>
      </w:r>
      <w:proofErr w:type="spellEnd"/>
      <w:r w:rsidRPr="00D6284E">
        <w:rPr>
          <w:rFonts w:ascii="HY신명조" w:eastAsia="HY신명조" w:hint="eastAsia"/>
          <w:sz w:val="18"/>
        </w:rPr>
        <w:t xml:space="preserve"> </w:t>
      </w:r>
      <w:proofErr w:type="spellStart"/>
      <w:r w:rsidRPr="00D6284E">
        <w:rPr>
          <w:rFonts w:ascii="HY신명조" w:eastAsia="HY신명조" w:hAnsi="바탕" w:cs="바탕" w:hint="eastAsia"/>
          <w:sz w:val="18"/>
        </w:rPr>
        <w:t>뇌파</w:t>
      </w:r>
      <w:proofErr w:type="spellEnd"/>
      <w:r w:rsidRPr="00D6284E">
        <w:rPr>
          <w:rFonts w:ascii="HY신명조" w:eastAsia="HY신명조" w:hint="eastAsia"/>
          <w:sz w:val="18"/>
        </w:rPr>
        <w:t xml:space="preserve"> </w:t>
      </w:r>
      <w:proofErr w:type="spellStart"/>
      <w:r w:rsidRPr="00D6284E">
        <w:rPr>
          <w:rFonts w:ascii="HY신명조" w:eastAsia="HY신명조" w:hAnsi="바탕" w:cs="바탕" w:hint="eastAsia"/>
          <w:sz w:val="18"/>
        </w:rPr>
        <w:t>데이터를</w:t>
      </w:r>
      <w:proofErr w:type="spellEnd"/>
      <w:r w:rsidRPr="00D6284E">
        <w:rPr>
          <w:rFonts w:ascii="HY신명조" w:eastAsia="HY신명조" w:hint="eastAsia"/>
          <w:sz w:val="18"/>
        </w:rPr>
        <w:t xml:space="preserve"> </w:t>
      </w:r>
      <w:proofErr w:type="spellStart"/>
      <w:r w:rsidRPr="00D6284E">
        <w:rPr>
          <w:rFonts w:ascii="HY신명조" w:eastAsia="HY신명조" w:hAnsi="바탕" w:cs="바탕" w:hint="eastAsia"/>
          <w:sz w:val="18"/>
        </w:rPr>
        <w:t>획득하거나</w:t>
      </w:r>
      <w:proofErr w:type="spellEnd"/>
      <w:r w:rsidRPr="00D6284E">
        <w:rPr>
          <w:rFonts w:ascii="HY신명조" w:eastAsia="HY신명조" w:hint="eastAsia"/>
          <w:sz w:val="18"/>
        </w:rPr>
        <w:t xml:space="preserve"> </w:t>
      </w:r>
      <w:proofErr w:type="spellStart"/>
      <w:r w:rsidRPr="00D6284E">
        <w:rPr>
          <w:rFonts w:ascii="HY신명조" w:eastAsia="HY신명조" w:hAnsi="바탕" w:cs="바탕" w:hint="eastAsia"/>
          <w:sz w:val="18"/>
        </w:rPr>
        <w:t>데이터의</w:t>
      </w:r>
      <w:proofErr w:type="spellEnd"/>
      <w:r w:rsidRPr="00D6284E">
        <w:rPr>
          <w:rFonts w:ascii="HY신명조" w:eastAsia="HY신명조" w:hint="eastAsia"/>
          <w:sz w:val="18"/>
        </w:rPr>
        <w:t xml:space="preserve"> </w:t>
      </w:r>
      <w:proofErr w:type="spellStart"/>
      <w:r w:rsidRPr="00D6284E">
        <w:rPr>
          <w:rFonts w:ascii="HY신명조" w:eastAsia="HY신명조" w:hAnsi="바탕" w:cs="바탕" w:hint="eastAsia"/>
          <w:sz w:val="18"/>
        </w:rPr>
        <w:t>개수가</w:t>
      </w:r>
      <w:proofErr w:type="spellEnd"/>
      <w:r w:rsidRPr="00D6284E">
        <w:rPr>
          <w:rFonts w:ascii="HY신명조" w:eastAsia="HY신명조" w:hint="eastAsia"/>
          <w:sz w:val="18"/>
        </w:rPr>
        <w:t xml:space="preserve"> </w:t>
      </w:r>
      <w:proofErr w:type="spellStart"/>
      <w:r w:rsidRPr="00D6284E">
        <w:rPr>
          <w:rFonts w:ascii="HY신명조" w:eastAsia="HY신명조" w:hAnsi="바탕" w:cs="바탕" w:hint="eastAsia"/>
          <w:sz w:val="18"/>
        </w:rPr>
        <w:t>적은</w:t>
      </w:r>
      <w:proofErr w:type="spellEnd"/>
      <w:r w:rsidRPr="00D6284E">
        <w:rPr>
          <w:rFonts w:ascii="HY신명조" w:eastAsia="HY신명조" w:hint="eastAsia"/>
          <w:sz w:val="18"/>
        </w:rPr>
        <w:t xml:space="preserve"> </w:t>
      </w:r>
      <w:proofErr w:type="spellStart"/>
      <w:r w:rsidRPr="00D6284E">
        <w:rPr>
          <w:rFonts w:ascii="HY신명조" w:eastAsia="HY신명조" w:hAnsi="바탕" w:cs="바탕" w:hint="eastAsia"/>
          <w:sz w:val="18"/>
        </w:rPr>
        <w:t>한계를</w:t>
      </w:r>
      <w:proofErr w:type="spellEnd"/>
      <w:r w:rsidRPr="00D6284E">
        <w:rPr>
          <w:rFonts w:ascii="HY신명조" w:eastAsia="HY신명조" w:hint="eastAsia"/>
          <w:sz w:val="18"/>
        </w:rPr>
        <w:t xml:space="preserve"> </w:t>
      </w:r>
      <w:proofErr w:type="spellStart"/>
      <w:r w:rsidRPr="00D6284E">
        <w:rPr>
          <w:rFonts w:ascii="HY신명조" w:eastAsia="HY신명조" w:hAnsi="바탕" w:cs="바탕" w:hint="eastAsia"/>
          <w:sz w:val="18"/>
        </w:rPr>
        <w:t>극복하는</w:t>
      </w:r>
      <w:proofErr w:type="spellEnd"/>
      <w:r w:rsidRPr="00D6284E">
        <w:rPr>
          <w:rFonts w:ascii="HY신명조" w:eastAsia="HY신명조" w:hint="eastAsia"/>
          <w:sz w:val="18"/>
        </w:rPr>
        <w:t xml:space="preserve"> </w:t>
      </w:r>
      <w:proofErr w:type="spellStart"/>
      <w:r w:rsidRPr="00D6284E">
        <w:rPr>
          <w:rFonts w:ascii="HY신명조" w:eastAsia="HY신명조" w:hAnsi="바탕" w:cs="바탕" w:hint="eastAsia"/>
          <w:sz w:val="18"/>
        </w:rPr>
        <w:t>방법론을</w:t>
      </w:r>
      <w:proofErr w:type="spellEnd"/>
      <w:r w:rsidRPr="00D6284E">
        <w:rPr>
          <w:rFonts w:ascii="HY신명조" w:eastAsia="HY신명조" w:hint="eastAsia"/>
          <w:sz w:val="18"/>
        </w:rPr>
        <w:t xml:space="preserve"> </w:t>
      </w:r>
      <w:proofErr w:type="spellStart"/>
      <w:r w:rsidRPr="00D6284E">
        <w:rPr>
          <w:rFonts w:ascii="HY신명조" w:eastAsia="HY신명조" w:hAnsi="바탕" w:cs="바탕" w:hint="eastAsia"/>
          <w:sz w:val="18"/>
        </w:rPr>
        <w:t>고안하고</w:t>
      </w:r>
      <w:proofErr w:type="spellEnd"/>
      <w:r w:rsidRPr="00D6284E">
        <w:rPr>
          <w:rFonts w:ascii="HY신명조" w:eastAsia="HY신명조" w:hint="eastAsia"/>
          <w:sz w:val="18"/>
        </w:rPr>
        <w:t xml:space="preserve"> </w:t>
      </w:r>
      <w:proofErr w:type="spellStart"/>
      <w:r w:rsidRPr="00D6284E">
        <w:rPr>
          <w:rFonts w:ascii="HY신명조" w:eastAsia="HY신명조" w:hAnsi="바탕" w:cs="바탕" w:hint="eastAsia"/>
          <w:sz w:val="18"/>
        </w:rPr>
        <w:t>다양한</w:t>
      </w:r>
      <w:proofErr w:type="spellEnd"/>
      <w:r w:rsidRPr="00D6284E">
        <w:rPr>
          <w:rFonts w:ascii="HY신명조" w:eastAsia="HY신명조" w:hint="eastAsia"/>
          <w:sz w:val="18"/>
        </w:rPr>
        <w:t xml:space="preserve"> </w:t>
      </w:r>
      <w:proofErr w:type="spellStart"/>
      <w:r w:rsidRPr="00D6284E">
        <w:rPr>
          <w:rFonts w:ascii="HY신명조" w:eastAsia="HY신명조" w:hAnsi="바탕" w:cs="바탕" w:hint="eastAsia"/>
          <w:sz w:val="18"/>
        </w:rPr>
        <w:t>딥러닝</w:t>
      </w:r>
      <w:proofErr w:type="spellEnd"/>
      <w:r w:rsidRPr="00D6284E">
        <w:rPr>
          <w:rFonts w:ascii="HY신명조" w:eastAsia="HY신명조" w:hint="eastAsia"/>
          <w:sz w:val="18"/>
        </w:rPr>
        <w:t xml:space="preserve"> </w:t>
      </w:r>
      <w:proofErr w:type="spellStart"/>
      <w:r w:rsidRPr="00D6284E">
        <w:rPr>
          <w:rFonts w:ascii="HY신명조" w:eastAsia="HY신명조" w:hAnsi="바탕" w:cs="바탕" w:hint="eastAsia"/>
          <w:sz w:val="18"/>
        </w:rPr>
        <w:t>모델을</w:t>
      </w:r>
      <w:proofErr w:type="spellEnd"/>
      <w:r w:rsidRPr="00D6284E">
        <w:rPr>
          <w:rFonts w:ascii="HY신명조" w:eastAsia="HY신명조" w:hint="eastAsia"/>
          <w:sz w:val="18"/>
        </w:rPr>
        <w:t xml:space="preserve"> </w:t>
      </w:r>
      <w:proofErr w:type="spellStart"/>
      <w:r w:rsidRPr="00D6284E">
        <w:rPr>
          <w:rFonts w:ascii="HY신명조" w:eastAsia="HY신명조" w:hAnsi="바탕" w:cs="바탕" w:hint="eastAsia"/>
          <w:sz w:val="18"/>
        </w:rPr>
        <w:t>활용하여</w:t>
      </w:r>
      <w:proofErr w:type="spellEnd"/>
      <w:r w:rsidRPr="00D6284E">
        <w:rPr>
          <w:rFonts w:ascii="HY신명조" w:eastAsia="HY신명조" w:hint="eastAsia"/>
          <w:sz w:val="18"/>
        </w:rPr>
        <w:t xml:space="preserve"> </w:t>
      </w:r>
      <w:proofErr w:type="spellStart"/>
      <w:r w:rsidRPr="00D6284E">
        <w:rPr>
          <w:rFonts w:ascii="HY신명조" w:eastAsia="HY신명조" w:hAnsi="바탕" w:cs="바탕" w:hint="eastAsia"/>
          <w:sz w:val="18"/>
        </w:rPr>
        <w:t>성과를</w:t>
      </w:r>
      <w:proofErr w:type="spellEnd"/>
      <w:r w:rsidRPr="00D6284E">
        <w:rPr>
          <w:rFonts w:ascii="HY신명조" w:eastAsia="HY신명조" w:hint="eastAsia"/>
          <w:sz w:val="18"/>
        </w:rPr>
        <w:t xml:space="preserve"> </w:t>
      </w:r>
      <w:proofErr w:type="spellStart"/>
      <w:r w:rsidRPr="00D6284E">
        <w:rPr>
          <w:rFonts w:ascii="HY신명조" w:eastAsia="HY신명조" w:hAnsi="바탕" w:cs="바탕" w:hint="eastAsia"/>
          <w:sz w:val="18"/>
        </w:rPr>
        <w:t>확인할</w:t>
      </w:r>
      <w:proofErr w:type="spellEnd"/>
      <w:r w:rsidRPr="00D6284E">
        <w:rPr>
          <w:rFonts w:ascii="HY신명조" w:eastAsia="HY신명조" w:hint="eastAsia"/>
          <w:sz w:val="18"/>
        </w:rPr>
        <w:t xml:space="preserve"> </w:t>
      </w:r>
      <w:r w:rsidRPr="00D6284E">
        <w:rPr>
          <w:rFonts w:ascii="HY신명조" w:eastAsia="HY신명조" w:hAnsi="바탕" w:cs="바탕" w:hint="eastAsia"/>
          <w:sz w:val="18"/>
        </w:rPr>
        <w:t>수</w:t>
      </w:r>
      <w:r w:rsidRPr="00D6284E">
        <w:rPr>
          <w:rFonts w:ascii="HY신명조" w:eastAsia="HY신명조" w:hint="eastAsia"/>
          <w:sz w:val="18"/>
        </w:rPr>
        <w:t xml:space="preserve"> </w:t>
      </w:r>
      <w:proofErr w:type="spellStart"/>
      <w:r w:rsidRPr="00D6284E">
        <w:rPr>
          <w:rFonts w:ascii="HY신명조" w:eastAsia="HY신명조" w:hAnsi="바탕" w:cs="바탕" w:hint="eastAsia"/>
          <w:sz w:val="18"/>
        </w:rPr>
        <w:t>있도록</w:t>
      </w:r>
      <w:proofErr w:type="spellEnd"/>
      <w:r w:rsidRPr="00D6284E">
        <w:rPr>
          <w:rFonts w:ascii="HY신명조" w:eastAsia="HY신명조" w:hint="eastAsia"/>
          <w:sz w:val="18"/>
        </w:rPr>
        <w:t xml:space="preserve"> </w:t>
      </w:r>
      <w:proofErr w:type="spellStart"/>
      <w:r w:rsidRPr="00D6284E">
        <w:rPr>
          <w:rFonts w:ascii="HY신명조" w:eastAsia="HY신명조" w:hAnsi="바탕" w:cs="바탕" w:hint="eastAsia"/>
          <w:sz w:val="18"/>
        </w:rPr>
        <w:t>노력할</w:t>
      </w:r>
      <w:proofErr w:type="spellEnd"/>
      <w:r w:rsidRPr="00D6284E">
        <w:rPr>
          <w:rFonts w:ascii="HY신명조" w:eastAsia="HY신명조" w:hint="eastAsia"/>
          <w:sz w:val="18"/>
        </w:rPr>
        <w:t xml:space="preserve"> </w:t>
      </w:r>
      <w:proofErr w:type="spellStart"/>
      <w:r w:rsidRPr="00D6284E">
        <w:rPr>
          <w:rFonts w:ascii="HY신명조" w:eastAsia="HY신명조" w:hAnsi="바탕" w:cs="바탕" w:hint="eastAsia"/>
          <w:sz w:val="18"/>
        </w:rPr>
        <w:t>것이다</w:t>
      </w:r>
      <w:proofErr w:type="spellEnd"/>
      <w:r w:rsidRPr="00D6284E">
        <w:rPr>
          <w:rFonts w:ascii="HY신명조" w:eastAsia="HY신명조" w:hint="eastAsia"/>
          <w:sz w:val="18"/>
        </w:rPr>
        <w:t>.</w:t>
      </w:r>
    </w:p>
    <w:p w14:paraId="0642AB46" w14:textId="77777777" w:rsidR="0080791D" w:rsidRDefault="0080791D" w:rsidP="0080791D">
      <w:pPr>
        <w:pStyle w:val="5"/>
      </w:pPr>
      <w:r w:rsidRPr="005B520E">
        <w:t>Acknowledgment</w:t>
      </w:r>
      <w:r>
        <w:t xml:space="preserve"> </w:t>
      </w:r>
      <w:r>
        <w:rPr>
          <w:i/>
          <w:iCs/>
        </w:rPr>
        <w:t>(</w:t>
      </w:r>
      <w:r w:rsidRPr="00651A08">
        <w:rPr>
          <w:i/>
          <w:iCs/>
          <w:smallCaps w:val="0"/>
        </w:rPr>
        <w:t>Heading 5</w:t>
      </w:r>
      <w:r>
        <w:rPr>
          <w:i/>
          <w:iCs/>
        </w:rPr>
        <w:t>)</w:t>
      </w:r>
    </w:p>
    <w:p w14:paraId="46B14724" w14:textId="77777777" w:rsidR="00575BCA" w:rsidRDefault="0080791D" w:rsidP="00836367">
      <w:pPr>
        <w:pStyle w:val="a3"/>
      </w:pPr>
      <w:r w:rsidRPr="005B520E">
        <w:t>The preferred spelling of the word “acknowledgment” in America is without an “e” after the “g</w:t>
      </w:r>
      <w:r w:rsidR="00AE3409">
        <w:t>”. Avoid the stilted expression “</w:t>
      </w:r>
      <w:proofErr w:type="spellStart"/>
      <w:r w:rsidR="00AE3409">
        <w:rPr>
          <w:lang w:val="en-US"/>
        </w:rPr>
        <w:t>o</w:t>
      </w:r>
      <w:r w:rsidRPr="005B520E">
        <w:t>ne</w:t>
      </w:r>
      <w:proofErr w:type="spellEnd"/>
      <w:r w:rsidRPr="005B520E">
        <w:t xml:space="preserv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14:paraId="1A02F816" w14:textId="77777777" w:rsidR="009303D9" w:rsidRDefault="009303D9" w:rsidP="00A059B3">
      <w:pPr>
        <w:pStyle w:val="5"/>
      </w:pPr>
      <w:r w:rsidRPr="005B520E">
        <w:t>References</w:t>
      </w:r>
    </w:p>
    <w:p w14:paraId="5D9E1503" w14:textId="77777777" w:rsidR="009751F6" w:rsidRDefault="009751F6" w:rsidP="009751F6">
      <w:pPr>
        <w:pStyle w:val="references"/>
      </w:pPr>
      <w:r w:rsidRPr="009751F6">
        <w:t>Ranna Parekh, "What Is Depression?", American Psychiatric Association, https://www.psychiatry.org/patients-families/depression/what-is-depression, January 2017</w:t>
      </w:r>
    </w:p>
    <w:p w14:paraId="78686368" w14:textId="5E242E0A" w:rsidR="001610A6" w:rsidRDefault="009751F6" w:rsidP="00FB7CF9">
      <w:pPr>
        <w:pStyle w:val="references"/>
      </w:pPr>
      <w:r w:rsidRPr="009751F6">
        <w:t>American Psychiatric Association</w:t>
      </w:r>
      <w:r w:rsidR="00FB7CF9">
        <w:t>,</w:t>
      </w:r>
      <w:r w:rsidRPr="009751F6">
        <w:t xml:space="preserve"> Diagnostic and statistical manual of mental disorders. 5th edition</w:t>
      </w:r>
      <w:r w:rsidR="00FB7CF9">
        <w:t>,</w:t>
      </w:r>
      <w:r w:rsidRPr="009751F6">
        <w:t xml:space="preserve"> A</w:t>
      </w:r>
      <w:r w:rsidR="00FB7CF9">
        <w:t xml:space="preserve">merican Psychiatric Association, </w:t>
      </w:r>
      <w:r w:rsidRPr="009751F6">
        <w:t>Washington, DC</w:t>
      </w:r>
      <w:r w:rsidR="00FB7CF9">
        <w:t>, 2013</w:t>
      </w:r>
    </w:p>
    <w:p w14:paraId="57BA7501" w14:textId="624DAF5E" w:rsidR="001610A6" w:rsidRDefault="00FB7CF9" w:rsidP="009751F6">
      <w:pPr>
        <w:pStyle w:val="references"/>
      </w:pPr>
      <w:r>
        <w:lastRenderedPageBreak/>
        <w:t xml:space="preserve">Brenner L.A., </w:t>
      </w:r>
      <w:r w:rsidR="009751F6" w:rsidRPr="009751F6">
        <w:t>Beck Anxiety Inventory. In: Kreutzer J.S., DeLuca J., Caplan B. (eds) Encyclopedia of Clinical Neuropsychology. Springer, New York, NY</w:t>
      </w:r>
      <w:r>
        <w:t xml:space="preserve">, </w:t>
      </w:r>
      <w:r w:rsidRPr="009751F6">
        <w:t>2011</w:t>
      </w:r>
    </w:p>
    <w:p w14:paraId="27279AAE" w14:textId="46CB37E8" w:rsidR="001610A6" w:rsidRDefault="00AD6720" w:rsidP="001610A6">
      <w:pPr>
        <w:pStyle w:val="references"/>
        <w:ind w:start="17.70pt" w:hanging="17.70pt"/>
      </w:pPr>
      <w:r>
        <w:t xml:space="preserve"> </w:t>
      </w:r>
    </w:p>
    <w:p w14:paraId="3565CD98" w14:textId="34DB1656" w:rsidR="001610A6" w:rsidRDefault="00AD6720" w:rsidP="001610A6">
      <w:pPr>
        <w:pStyle w:val="references"/>
        <w:ind w:start="17.70pt" w:hanging="17.70pt"/>
      </w:pPr>
      <w:r>
        <w:t xml:space="preserve"> </w:t>
      </w:r>
    </w:p>
    <w:p w14:paraId="1D8D0588" w14:textId="6F04A2F0" w:rsidR="001610A6" w:rsidRDefault="00AD6720" w:rsidP="001610A6">
      <w:pPr>
        <w:pStyle w:val="references"/>
        <w:ind w:start="17.70pt" w:hanging="17.70pt"/>
      </w:pPr>
      <w:r>
        <w:t xml:space="preserve"> </w:t>
      </w:r>
    </w:p>
    <w:p w14:paraId="4619E68E" w14:textId="302C705C" w:rsidR="001610A6" w:rsidRDefault="00AD6720" w:rsidP="001610A6">
      <w:pPr>
        <w:pStyle w:val="references"/>
        <w:ind w:start="17.70pt" w:hanging="17.70pt"/>
      </w:pPr>
      <w:r>
        <w:t xml:space="preserve"> </w:t>
      </w:r>
    </w:p>
    <w:p w14:paraId="6AAEBF9B" w14:textId="77777777" w:rsidR="009303D9" w:rsidRPr="005B520E" w:rsidRDefault="009303D9"/>
    <w:p w14:paraId="4CF99E56" w14:textId="77777777" w:rsidR="009303D9" w:rsidRDefault="009303D9" w:rsidP="00836367">
      <w:pPr>
        <w:pStyle w:val="references"/>
        <w:numPr>
          <w:ilvl w:val="0"/>
          <w:numId w:val="0"/>
        </w:numPr>
        <w:ind w:start="18pt" w:hanging="18pt"/>
      </w:pPr>
    </w:p>
    <w:p w14:paraId="1F3C1AD7" w14:textId="77777777"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lastRenderedPageBreak/>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w:t>
      </w:r>
      <w:r w:rsidR="00D6284E">
        <w:rPr>
          <w:rFonts w:eastAsia="SimSun"/>
          <w:b/>
          <w:noProof w:val="0"/>
          <w:color w:val="FF0000"/>
          <w:spacing w:val="-1"/>
          <w:sz w:val="20"/>
          <w:szCs w:val="20"/>
          <w:lang w:val="x-none" w:eastAsia="x-none"/>
        </w:rPr>
        <w:t xml:space="preserve"> your paper not being published</w:t>
      </w:r>
    </w:p>
    <w:p w14:paraId="5FDE7C86" w14:textId="77777777" w:rsidR="009303D9" w:rsidRDefault="009303D9" w:rsidP="00D6284E">
      <w:pPr>
        <w:jc w:val="both"/>
      </w:pPr>
    </w:p>
    <w:sectPr w:rsidR="009303D9" w:rsidSect="003B4E04">
      <w:type w:val="continuous"/>
      <w:pgSz w:w="595.30pt" w:h="841.90pt" w:code="9"/>
      <w:pgMar w:top="54pt" w:right="44.65pt" w:bottom="72pt" w:left="44.65pt" w:header="36pt" w:footer="36pt" w:gutter="0pt"/>
      <w:cols w:space="36pt"/>
      <w:docGrid w:linePitch="360"/>
    </w:sectPr>
  </w:body>
</w:document>
</file>

<file path=word/comments.xml><?xml version="1.0" encoding="utf-8"?>
<w:comments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comment w:id="0" w:author="박 진혁" w:date="2020-05-22T14:46:00Z" w:initials="박진">
    <w:p w14:paraId="4DC3B3C5" w14:textId="77777777" w:rsidR="002E1517" w:rsidRPr="002E1517" w:rsidRDefault="002E1517">
      <w:pPr>
        <w:pStyle w:val="a8"/>
        <w:rPr>
          <w:rFonts w:ascii="바탕" w:eastAsia="바탕" w:hAnsi="바탕" w:cs="바탕"/>
          <w:lang w:eastAsia="ko-KR"/>
        </w:rPr>
      </w:pPr>
      <w:r>
        <w:rPr>
          <w:rStyle w:val="a7"/>
        </w:rPr>
        <w:annotationRef/>
      </w:r>
      <w:r>
        <w:rPr>
          <w:lang w:eastAsia="ko-KR"/>
        </w:rPr>
        <w:t>2DCNN</w:t>
      </w:r>
      <w:r>
        <w:rPr>
          <w:rFonts w:ascii="바탕" w:eastAsia="바탕" w:hAnsi="바탕" w:cs="바탕" w:hint="eastAsia"/>
          <w:lang w:eastAsia="ko-KR"/>
        </w:rPr>
        <w:t>이</w:t>
      </w:r>
      <w:r>
        <w:rPr>
          <w:rFonts w:ascii="바탕" w:eastAsia="바탕" w:hAnsi="바탕" w:cs="바탕"/>
          <w:lang w:eastAsia="ko-KR"/>
        </w:rPr>
        <w:t xml:space="preserve"> </w:t>
      </w:r>
      <w:r>
        <w:rPr>
          <w:rFonts w:ascii="바탕" w:eastAsia="바탕" w:hAnsi="바탕" w:cs="바탕" w:hint="eastAsia"/>
          <w:lang w:eastAsia="ko-KR"/>
        </w:rPr>
        <w:t>무엇인지?</w:t>
      </w:r>
      <w:r>
        <w:rPr>
          <w:rFonts w:ascii="바탕" w:eastAsia="바탕" w:hAnsi="바탕" w:cs="바탕"/>
          <w:lang w:eastAsia="ko-KR"/>
        </w:rPr>
        <w:t xml:space="preserve"> </w:t>
      </w:r>
      <w:r>
        <w:rPr>
          <w:rFonts w:ascii="바탕" w:eastAsia="바탕" w:hAnsi="바탕" w:cs="바탕" w:hint="eastAsia"/>
          <w:lang w:eastAsia="ko-KR"/>
        </w:rPr>
        <w:t>본문에도 설명이 되어 있지 않음</w:t>
      </w:r>
    </w:p>
  </w:comment>
  <w:comment w:id="1" w:author="GC" w:date="2020-05-22T18:10:00Z" w:initials="G">
    <w:p w14:paraId="1C386DAE" w14:textId="0B979364" w:rsidR="00A324FB" w:rsidRDefault="00A324FB">
      <w:pPr>
        <w:pStyle w:val="a8"/>
        <w:rPr>
          <w:lang w:eastAsia="ko-KR"/>
        </w:rPr>
      </w:pPr>
      <w:r>
        <w:rPr>
          <w:rStyle w:val="a7"/>
        </w:rPr>
        <w:annotationRef/>
      </w:r>
      <w:r>
        <w:rPr>
          <w:rFonts w:ascii="바탕체" w:eastAsia="바탕체" w:hAnsi="바탕체" w:cs="바탕체" w:hint="eastAsia"/>
          <w:lang w:eastAsia="ko-KR"/>
        </w:rPr>
        <w:t>용어 수정하였습니다.</w:t>
      </w:r>
    </w:p>
  </w:comment>
  <w:comment w:id="2" w:author="박 진혁" w:date="2020-05-22T14:48:00Z" w:initials="박진">
    <w:p w14:paraId="5AFD7ED4" w14:textId="77777777" w:rsidR="002E1517" w:rsidRPr="002E1517" w:rsidRDefault="002E1517">
      <w:pPr>
        <w:pStyle w:val="a8"/>
        <w:rPr>
          <w:rFonts w:ascii="바탕" w:eastAsia="바탕" w:hAnsi="바탕" w:cs="바탕"/>
          <w:lang w:eastAsia="ko-KR"/>
        </w:rPr>
      </w:pPr>
      <w:r>
        <w:rPr>
          <w:rStyle w:val="a7"/>
        </w:rPr>
        <w:annotationRef/>
      </w:r>
      <w:r>
        <w:rPr>
          <w:rFonts w:ascii="바탕" w:eastAsia="바탕" w:hAnsi="바탕" w:cs="바탕" w:hint="eastAsia"/>
          <w:lang w:eastAsia="ko-KR"/>
        </w:rPr>
        <w:t>레퍼런스 추가</w:t>
      </w:r>
    </w:p>
  </w:comment>
  <w:comment w:id="3" w:author="GC" w:date="2020-05-22T17:23:00Z" w:initials="G">
    <w:p w14:paraId="0634306F" w14:textId="18BDC82A" w:rsidR="00840350" w:rsidRDefault="00840350">
      <w:pPr>
        <w:pStyle w:val="a8"/>
        <w:rPr>
          <w:lang w:eastAsia="ko-KR"/>
        </w:rPr>
      </w:pPr>
      <w:r>
        <w:rPr>
          <w:rStyle w:val="a7"/>
        </w:rPr>
        <w:annotationRef/>
      </w:r>
      <w:r>
        <w:rPr>
          <w:rFonts w:ascii="바탕체" w:eastAsia="바탕체" w:hAnsi="바탕체" w:cs="바탕체" w:hint="eastAsia"/>
          <w:lang w:eastAsia="ko-KR"/>
        </w:rPr>
        <w:t>완료</w:t>
      </w:r>
    </w:p>
  </w:comment>
  <w:comment w:id="4" w:author="박 진혁" w:date="2020-05-22T14:48:00Z" w:initials="박진">
    <w:p w14:paraId="49F779D6" w14:textId="77777777" w:rsidR="002E1517" w:rsidRPr="002E1517" w:rsidRDefault="002E1517">
      <w:pPr>
        <w:pStyle w:val="a8"/>
        <w:rPr>
          <w:rFonts w:ascii="바탕" w:eastAsia="바탕" w:hAnsi="바탕" w:cs="바탕"/>
          <w:lang w:eastAsia="ko-KR"/>
        </w:rPr>
      </w:pPr>
      <w:r>
        <w:rPr>
          <w:rStyle w:val="a7"/>
        </w:rPr>
        <w:annotationRef/>
      </w:r>
      <w:r>
        <w:rPr>
          <w:rFonts w:ascii="바탕" w:eastAsia="바탕" w:hAnsi="바탕" w:cs="바탕" w:hint="eastAsia"/>
          <w:lang w:eastAsia="ko-KR"/>
        </w:rPr>
        <w:t>레퍼런스 추가</w:t>
      </w:r>
    </w:p>
  </w:comment>
  <w:comment w:id="5" w:author="GC" w:date="2020-05-22T17:23:00Z" w:initials="G">
    <w:p w14:paraId="43B4BEDC" w14:textId="6D2603B5" w:rsidR="00840350" w:rsidRDefault="00840350">
      <w:pPr>
        <w:pStyle w:val="a8"/>
        <w:rPr>
          <w:lang w:eastAsia="ko-KR"/>
        </w:rPr>
      </w:pPr>
      <w:r>
        <w:rPr>
          <w:rStyle w:val="a7"/>
        </w:rPr>
        <w:annotationRef/>
      </w:r>
      <w:r>
        <w:rPr>
          <w:rFonts w:ascii="바탕체" w:eastAsia="바탕체" w:hAnsi="바탕체" w:cs="바탕체" w:hint="eastAsia"/>
          <w:lang w:eastAsia="ko-KR"/>
        </w:rPr>
        <w:t>완료</w:t>
      </w:r>
    </w:p>
  </w:comment>
  <w:comment w:id="6" w:author="박 진혁" w:date="2020-05-22T14:49:00Z" w:initials="박진">
    <w:p w14:paraId="31F13D36" w14:textId="77777777" w:rsidR="002E1517" w:rsidRPr="002E1517" w:rsidRDefault="002E1517">
      <w:pPr>
        <w:pStyle w:val="a8"/>
        <w:rPr>
          <w:rFonts w:ascii="바탕" w:eastAsia="바탕" w:hAnsi="바탕" w:cs="바탕"/>
          <w:lang w:eastAsia="ko-KR"/>
        </w:rPr>
      </w:pPr>
      <w:r>
        <w:rPr>
          <w:rStyle w:val="a7"/>
        </w:rPr>
        <w:annotationRef/>
      </w:r>
      <w:r>
        <w:rPr>
          <w:rFonts w:ascii="바탕" w:eastAsia="바탕" w:hAnsi="바탕" w:cs="바탕" w:hint="eastAsia"/>
          <w:lang w:eastAsia="ko-KR"/>
        </w:rPr>
        <w:t>기존 연구의 문제점 혹은 한계점이 무엇이고,</w:t>
      </w:r>
      <w:r>
        <w:rPr>
          <w:rFonts w:ascii="바탕" w:eastAsia="바탕" w:hAnsi="바탕" w:cs="바탕"/>
          <w:lang w:eastAsia="ko-KR"/>
        </w:rPr>
        <w:t xml:space="preserve"> </w:t>
      </w:r>
      <w:r>
        <w:rPr>
          <w:rFonts w:ascii="바탕" w:eastAsia="바탕" w:hAnsi="바탕" w:cs="바탕" w:hint="eastAsia"/>
          <w:lang w:eastAsia="ko-KR"/>
        </w:rPr>
        <w:t>본 연구에서는 어떠한 부분을 보완 혹은 추가적으로 사용하였는지 기술하는 문단이 필요</w:t>
      </w:r>
    </w:p>
  </w:comment>
  <w:comment w:id="7" w:author="GC" w:date="2020-05-22T17:40:00Z" w:initials="G">
    <w:p w14:paraId="4BDCCA88" w14:textId="061CB6F1" w:rsidR="001F7C8D" w:rsidRDefault="001F7C8D">
      <w:pPr>
        <w:pStyle w:val="a8"/>
        <w:rPr>
          <w:rFonts w:ascii="바탕체" w:eastAsia="바탕체" w:hAnsi="바탕체" w:cs="바탕체"/>
          <w:lang w:eastAsia="ko-KR"/>
        </w:rPr>
      </w:pPr>
      <w:r>
        <w:rPr>
          <w:rStyle w:val="a7"/>
        </w:rPr>
        <w:annotationRef/>
      </w:r>
      <w:proofErr w:type="spellStart"/>
      <w:r w:rsidR="00AD6720">
        <w:rPr>
          <w:rFonts w:ascii="바탕체" w:eastAsia="바탕체" w:hAnsi="바탕체" w:cs="바탕체" w:hint="eastAsia"/>
          <w:lang w:eastAsia="ko-KR"/>
        </w:rPr>
        <w:t>주말동안</w:t>
      </w:r>
      <w:proofErr w:type="spellEnd"/>
      <w:r w:rsidR="00A85695">
        <w:rPr>
          <w:rFonts w:ascii="바탕체" w:eastAsia="바탕체" w:hAnsi="바탕체" w:cs="바탕체" w:hint="eastAsia"/>
          <w:lang w:eastAsia="ko-KR"/>
        </w:rPr>
        <w:t xml:space="preserve"> </w:t>
      </w:r>
      <w:r w:rsidR="00AD6720">
        <w:rPr>
          <w:rFonts w:ascii="바탕체" w:eastAsia="바탕체" w:hAnsi="바탕체" w:cs="바탕체" w:hint="eastAsia"/>
          <w:lang w:eastAsia="ko-KR"/>
        </w:rPr>
        <w:t>정리</w:t>
      </w:r>
      <w:r w:rsidR="00A85695">
        <w:rPr>
          <w:rFonts w:ascii="바탕체" w:eastAsia="바탕체" w:hAnsi="바탕체" w:cs="바탕체" w:hint="eastAsia"/>
          <w:lang w:eastAsia="ko-KR"/>
        </w:rPr>
        <w:t>해</w:t>
      </w:r>
      <w:r w:rsidR="00AD6720">
        <w:rPr>
          <w:rFonts w:ascii="바탕체" w:eastAsia="바탕체" w:hAnsi="바탕체" w:cs="바탕체" w:hint="eastAsia"/>
          <w:lang w:eastAsia="ko-KR"/>
        </w:rPr>
        <w:t xml:space="preserve">서 </w:t>
      </w:r>
      <w:proofErr w:type="gramStart"/>
      <w:r w:rsidR="00AD6720">
        <w:rPr>
          <w:rFonts w:ascii="바탕체" w:eastAsia="바탕체" w:hAnsi="바탕체" w:cs="바탕체" w:hint="eastAsia"/>
          <w:lang w:eastAsia="ko-KR"/>
        </w:rPr>
        <w:t>반영하겠</w:t>
      </w:r>
      <w:r w:rsidR="00A85695">
        <w:rPr>
          <w:rFonts w:ascii="바탕체" w:eastAsia="바탕체" w:hAnsi="바탕체" w:cs="바탕체" w:hint="eastAsia"/>
          <w:lang w:eastAsia="ko-KR"/>
        </w:rPr>
        <w:t>습니다</w:t>
      </w:r>
      <w:r w:rsidR="00A85695">
        <w:rPr>
          <w:rFonts w:ascii="바탕체" w:eastAsia="바탕체" w:hAnsi="바탕체" w:cs="바탕체"/>
          <w:lang w:eastAsia="ko-KR"/>
        </w:rPr>
        <w:t>…</w:t>
      </w:r>
      <w:proofErr w:type="gramEnd"/>
    </w:p>
    <w:p w14:paraId="2403EA78" w14:textId="44F8349B" w:rsidR="00A85695" w:rsidRDefault="00A85695">
      <w:pPr>
        <w:pStyle w:val="a8"/>
        <w:rPr>
          <w:lang w:eastAsia="ko-KR"/>
        </w:rPr>
      </w:pPr>
      <w:proofErr w:type="spellStart"/>
      <w:r>
        <w:rPr>
          <w:rFonts w:ascii="바탕체" w:eastAsia="바탕체" w:hAnsi="바탕체" w:cs="바탕체" w:hint="eastAsia"/>
          <w:lang w:eastAsia="ko-KR"/>
        </w:rPr>
        <w:t>ㅠㅠ</w:t>
      </w:r>
      <w:proofErr w:type="spellEnd"/>
    </w:p>
  </w:comment>
  <w:comment w:id="8" w:author="박 진혁" w:date="2020-05-22T14:50:00Z" w:initials="박진">
    <w:p w14:paraId="0EC604A8" w14:textId="77777777" w:rsidR="002E1517" w:rsidRPr="002E1517" w:rsidRDefault="002E1517">
      <w:pPr>
        <w:pStyle w:val="a8"/>
        <w:rPr>
          <w:rFonts w:ascii="바탕" w:eastAsia="바탕" w:hAnsi="바탕" w:cs="바탕"/>
          <w:lang w:eastAsia="ko-KR"/>
        </w:rPr>
      </w:pPr>
      <w:r>
        <w:rPr>
          <w:rStyle w:val="a7"/>
        </w:rPr>
        <w:annotationRef/>
      </w:r>
      <w:r>
        <w:rPr>
          <w:rFonts w:hint="eastAsia"/>
          <w:lang w:eastAsia="ko-KR"/>
        </w:rPr>
        <w:t>M</w:t>
      </w:r>
      <w:r>
        <w:rPr>
          <w:lang w:eastAsia="ko-KR"/>
        </w:rPr>
        <w:t>ethod</w:t>
      </w:r>
      <w:r>
        <w:rPr>
          <w:rFonts w:ascii="바탕" w:eastAsia="바탕" w:hAnsi="바탕" w:cs="바탕" w:hint="eastAsia"/>
          <w:lang w:eastAsia="ko-KR"/>
        </w:rPr>
        <w:t xml:space="preserve">의 </w:t>
      </w:r>
      <w:proofErr w:type="spellStart"/>
      <w:r>
        <w:rPr>
          <w:rFonts w:ascii="바탕" w:eastAsia="바탕" w:hAnsi="바탕" w:cs="바탕" w:hint="eastAsia"/>
          <w:lang w:eastAsia="ko-KR"/>
        </w:rPr>
        <w:t>인트로</w:t>
      </w:r>
      <w:proofErr w:type="spellEnd"/>
      <w:r>
        <w:rPr>
          <w:rFonts w:ascii="바탕" w:eastAsia="바탕" w:hAnsi="바탕" w:cs="바탕" w:hint="eastAsia"/>
          <w:lang w:eastAsia="ko-KR"/>
        </w:rPr>
        <w:t xml:space="preserve"> 부분의 내용과 세부 꼭지 속 내용이 중복됨.</w:t>
      </w:r>
      <w:r>
        <w:rPr>
          <w:rFonts w:ascii="바탕" w:eastAsia="바탕" w:hAnsi="바탕" w:cs="바탕"/>
          <w:lang w:eastAsia="ko-KR"/>
        </w:rPr>
        <w:t xml:space="preserve"> </w:t>
      </w:r>
      <w:r>
        <w:rPr>
          <w:rFonts w:ascii="바탕" w:eastAsia="바탕" w:hAnsi="바탕" w:cs="바탕" w:hint="eastAsia"/>
          <w:lang w:eastAsia="ko-KR"/>
        </w:rPr>
        <w:t>개괄적인 내용만 기술 할 것</w:t>
      </w:r>
    </w:p>
  </w:comment>
  <w:comment w:id="9" w:author="GC" w:date="2020-05-22T17:24:00Z" w:initials="G">
    <w:p w14:paraId="7A414245" w14:textId="250CBDEB" w:rsidR="00840350" w:rsidRDefault="00840350">
      <w:pPr>
        <w:pStyle w:val="a8"/>
        <w:rPr>
          <w:lang w:eastAsia="ko-KR"/>
        </w:rPr>
      </w:pPr>
      <w:r>
        <w:rPr>
          <w:rStyle w:val="a7"/>
        </w:rPr>
        <w:annotationRef/>
      </w:r>
      <w:r>
        <w:rPr>
          <w:rFonts w:ascii="바탕체" w:eastAsia="바탕체" w:hAnsi="바탕체" w:cs="바탕체" w:hint="eastAsia"/>
          <w:lang w:eastAsia="ko-KR"/>
        </w:rPr>
        <w:t>완료</w:t>
      </w:r>
    </w:p>
  </w:comment>
  <w:comment w:id="12" w:author="박 진혁" w:date="2020-05-22T14:53:00Z" w:initials="박진">
    <w:p w14:paraId="5D28558D" w14:textId="1E7C1FD4" w:rsidR="002E1517" w:rsidRDefault="002E1517">
      <w:pPr>
        <w:pStyle w:val="a8"/>
        <w:rPr>
          <w:rFonts w:ascii="바탕" w:eastAsia="바탕" w:hAnsi="바탕" w:cs="바탕"/>
          <w:lang w:eastAsia="ko-KR"/>
        </w:rPr>
      </w:pPr>
      <w:r>
        <w:rPr>
          <w:rStyle w:val="a7"/>
        </w:rPr>
        <w:annotationRef/>
      </w:r>
      <w:r>
        <w:rPr>
          <w:rFonts w:ascii="바탕" w:eastAsia="바탕" w:hAnsi="바탕" w:cs="바탕" w:hint="eastAsia"/>
          <w:lang w:eastAsia="ko-KR"/>
        </w:rPr>
        <w:t>별도의 소제목을 할당할 정도로 가치가 있는 부분인가?</w:t>
      </w:r>
      <w:r>
        <w:rPr>
          <w:rFonts w:ascii="바탕" w:eastAsia="바탕" w:hAnsi="바탕" w:cs="바탕"/>
          <w:lang w:eastAsia="ko-KR"/>
        </w:rPr>
        <w:t xml:space="preserve"> </w:t>
      </w:r>
      <w:r>
        <w:rPr>
          <w:rFonts w:ascii="바탕" w:eastAsia="바탕" w:hAnsi="바탕" w:cs="바탕" w:hint="eastAsia"/>
          <w:lang w:eastAsia="ko-KR"/>
        </w:rPr>
        <w:t>만약 없다면,</w:t>
      </w:r>
      <w:r>
        <w:rPr>
          <w:rFonts w:ascii="바탕" w:eastAsia="바탕" w:hAnsi="바탕" w:cs="바탕"/>
          <w:lang w:eastAsia="ko-KR"/>
        </w:rPr>
        <w:t xml:space="preserve"> Dataset </w:t>
      </w:r>
      <w:r>
        <w:rPr>
          <w:rFonts w:ascii="바탕" w:eastAsia="바탕" w:hAnsi="바탕" w:cs="바탕" w:hint="eastAsia"/>
          <w:lang w:eastAsia="ko-KR"/>
        </w:rPr>
        <w:t xml:space="preserve">혹은 </w:t>
      </w:r>
      <w:proofErr w:type="spellStart"/>
      <w:r>
        <w:rPr>
          <w:rFonts w:ascii="바탕" w:eastAsia="바탕" w:hAnsi="바탕" w:cs="바탕"/>
          <w:lang w:eastAsia="ko-KR"/>
        </w:rPr>
        <w:t>Datapreprocessing</w:t>
      </w:r>
      <w:proofErr w:type="spellEnd"/>
      <w:r>
        <w:rPr>
          <w:rFonts w:ascii="바탕" w:eastAsia="바탕" w:hAnsi="바탕" w:cs="바탕" w:hint="eastAsia"/>
          <w:lang w:eastAsia="ko-KR"/>
        </w:rPr>
        <w:t>에 병합할 것</w:t>
      </w:r>
    </w:p>
    <w:p w14:paraId="6843DB5F" w14:textId="775A1A50" w:rsidR="00AD7C80" w:rsidRPr="002E1517" w:rsidRDefault="00AD7C80" w:rsidP="00840350">
      <w:pPr>
        <w:pStyle w:val="a8"/>
        <w:rPr>
          <w:rFonts w:ascii="바탕" w:eastAsia="바탕" w:hAnsi="바탕" w:cs="바탕"/>
          <w:lang w:eastAsia="ko-KR"/>
        </w:rPr>
      </w:pPr>
    </w:p>
  </w:comment>
  <w:comment w:id="13" w:author="GC" w:date="2020-05-22T17:23:00Z" w:initials="G">
    <w:p w14:paraId="56B06260" w14:textId="68F0D7F0" w:rsidR="00840350" w:rsidRDefault="00840350">
      <w:pPr>
        <w:pStyle w:val="a8"/>
        <w:rPr>
          <w:lang w:eastAsia="ko-KR"/>
        </w:rPr>
      </w:pPr>
      <w:r>
        <w:rPr>
          <w:rStyle w:val="a7"/>
        </w:rPr>
        <w:annotationRef/>
      </w:r>
      <w:r>
        <w:rPr>
          <w:rFonts w:ascii="바탕" w:eastAsia="바탕" w:hAnsi="바탕" w:cs="바탕" w:hint="eastAsia"/>
          <w:lang w:eastAsia="ko-KR"/>
        </w:rPr>
        <w:t>Reference 논문에서 소제목을 할당하여 작성되었던 부분이기 때문에 작성하였습니다</w:t>
      </w:r>
    </w:p>
  </w:comment>
  <w:comment w:id="14" w:author="박 진혁" w:date="2020-05-22T14:54:00Z" w:initials="박진">
    <w:p w14:paraId="6F66FCE1" w14:textId="77777777" w:rsidR="002E1517" w:rsidRPr="002E1517" w:rsidRDefault="002E1517">
      <w:pPr>
        <w:pStyle w:val="a8"/>
        <w:rPr>
          <w:rFonts w:ascii="바탕" w:eastAsia="바탕" w:hAnsi="바탕" w:cs="바탕"/>
          <w:lang w:eastAsia="ko-KR"/>
        </w:rPr>
      </w:pPr>
      <w:r>
        <w:rPr>
          <w:rStyle w:val="a7"/>
        </w:rPr>
        <w:annotationRef/>
      </w:r>
      <w:r>
        <w:rPr>
          <w:rStyle w:val="a7"/>
          <w:rFonts w:ascii="바탕" w:eastAsia="바탕" w:hAnsi="바탕" w:cs="바탕"/>
          <w:lang w:eastAsia="ko-KR"/>
        </w:rPr>
        <w:t xml:space="preserve">Abbreviation </w:t>
      </w:r>
      <w:r>
        <w:rPr>
          <w:rStyle w:val="a7"/>
          <w:rFonts w:ascii="바탕" w:eastAsia="바탕" w:hAnsi="바탕" w:cs="바탕" w:hint="eastAsia"/>
          <w:lang w:eastAsia="ko-KR"/>
        </w:rPr>
        <w:t>+</w:t>
      </w:r>
      <w:r>
        <w:rPr>
          <w:rStyle w:val="a7"/>
          <w:rFonts w:ascii="바탕" w:eastAsia="바탕" w:hAnsi="바탕" w:cs="바탕"/>
          <w:lang w:eastAsia="ko-KR"/>
        </w:rPr>
        <w:t xml:space="preserve"> Full name </w:t>
      </w:r>
      <w:r>
        <w:rPr>
          <w:rStyle w:val="a7"/>
          <w:rFonts w:ascii="바탕" w:eastAsia="바탕" w:hAnsi="바탕" w:cs="바탕" w:hint="eastAsia"/>
          <w:lang w:eastAsia="ko-KR"/>
        </w:rPr>
        <w:t>기술</w:t>
      </w:r>
    </w:p>
  </w:comment>
  <w:comment w:id="15" w:author="GC" w:date="2020-05-22T17:23:00Z" w:initials="G">
    <w:p w14:paraId="7BCB6D57" w14:textId="58BD8918" w:rsidR="00840350" w:rsidRDefault="00840350">
      <w:pPr>
        <w:pStyle w:val="a8"/>
        <w:rPr>
          <w:lang w:eastAsia="ko-KR"/>
        </w:rPr>
      </w:pPr>
      <w:r>
        <w:rPr>
          <w:rStyle w:val="a7"/>
        </w:rPr>
        <w:annotationRef/>
      </w:r>
      <w:r>
        <w:rPr>
          <w:rFonts w:ascii="바탕체" w:eastAsia="바탕체" w:hAnsi="바탕체" w:cs="바탕체" w:hint="eastAsia"/>
          <w:lang w:eastAsia="ko-KR"/>
        </w:rPr>
        <w:t>영문 번역 시 기술될 내용입니다.</w:t>
      </w:r>
    </w:p>
  </w:comment>
  <w:comment w:id="16" w:author="박 진혁" w:date="2020-05-22T14:55:00Z" w:initials="박진">
    <w:p w14:paraId="5D002AD7" w14:textId="77777777" w:rsidR="002E1517" w:rsidRPr="002E1517" w:rsidRDefault="002E1517">
      <w:pPr>
        <w:pStyle w:val="a8"/>
        <w:rPr>
          <w:rFonts w:ascii="바탕" w:eastAsia="바탕" w:hAnsi="바탕" w:cs="바탕"/>
          <w:lang w:eastAsia="ko-KR"/>
        </w:rPr>
      </w:pPr>
      <w:r>
        <w:rPr>
          <w:rStyle w:val="a7"/>
        </w:rPr>
        <w:annotationRef/>
      </w:r>
      <w:r>
        <w:rPr>
          <w:rFonts w:ascii="바탕" w:eastAsia="바탕" w:hAnsi="바탕" w:cs="바탕"/>
          <w:lang w:eastAsia="ko-KR"/>
        </w:rPr>
        <w:t>Data Preprocessing</w:t>
      </w:r>
      <w:r>
        <w:rPr>
          <w:rFonts w:ascii="바탕" w:eastAsia="바탕" w:hAnsi="바탕" w:cs="바탕" w:hint="eastAsia"/>
          <w:lang w:eastAsia="ko-KR"/>
        </w:rPr>
        <w:t>에 해당하는 내용이 아닌지?</w:t>
      </w:r>
    </w:p>
  </w:comment>
  <w:comment w:id="17" w:author="GC" w:date="2020-05-22T17:25:00Z" w:initials="G">
    <w:p w14:paraId="54F2350F" w14:textId="20871884" w:rsidR="008B034A" w:rsidRPr="008B034A" w:rsidRDefault="008B034A">
      <w:pPr>
        <w:pStyle w:val="a8"/>
        <w:rPr>
          <w:rFonts w:eastAsiaTheme="minorEastAsia"/>
          <w:lang w:eastAsia="ko-KR"/>
        </w:rPr>
      </w:pPr>
      <w:r>
        <w:rPr>
          <w:rStyle w:val="a7"/>
        </w:rPr>
        <w:annotationRef/>
      </w:r>
      <w:r>
        <w:rPr>
          <w:rFonts w:eastAsiaTheme="minorEastAsia" w:hint="eastAsia"/>
          <w:lang w:eastAsia="ko-KR"/>
        </w:rPr>
        <w:t>Reference</w:t>
      </w:r>
      <w:r>
        <w:rPr>
          <w:rFonts w:eastAsiaTheme="minorEastAsia"/>
          <w:lang w:eastAsia="ko-KR"/>
        </w:rPr>
        <w:t xml:space="preserve"> </w:t>
      </w:r>
      <w:r>
        <w:rPr>
          <w:rFonts w:eastAsiaTheme="minorEastAsia" w:hint="eastAsia"/>
          <w:lang w:eastAsia="ko-KR"/>
        </w:rPr>
        <w:t>논문에서</w:t>
      </w:r>
      <w:r>
        <w:rPr>
          <w:rFonts w:eastAsiaTheme="minorEastAsia" w:hint="eastAsia"/>
          <w:lang w:eastAsia="ko-KR"/>
        </w:rPr>
        <w:t xml:space="preserve"> </w:t>
      </w:r>
      <w:r>
        <w:rPr>
          <w:rFonts w:eastAsiaTheme="minorEastAsia"/>
          <w:lang w:eastAsia="ko-KR"/>
        </w:rPr>
        <w:t>Feature extraction</w:t>
      </w:r>
      <w:r>
        <w:rPr>
          <w:rFonts w:eastAsiaTheme="minorEastAsia" w:hint="eastAsia"/>
          <w:lang w:eastAsia="ko-KR"/>
        </w:rPr>
        <w:t>으로</w:t>
      </w:r>
      <w:r>
        <w:rPr>
          <w:rFonts w:eastAsiaTheme="minorEastAsia" w:hint="eastAsia"/>
          <w:lang w:eastAsia="ko-KR"/>
        </w:rPr>
        <w:t xml:space="preserve"> </w:t>
      </w:r>
      <w:r>
        <w:rPr>
          <w:rFonts w:eastAsiaTheme="minorEastAsia" w:hint="eastAsia"/>
          <w:lang w:eastAsia="ko-KR"/>
        </w:rPr>
        <w:t>소제목이</w:t>
      </w:r>
      <w:r>
        <w:rPr>
          <w:rFonts w:eastAsiaTheme="minorEastAsia" w:hint="eastAsia"/>
          <w:lang w:eastAsia="ko-KR"/>
        </w:rPr>
        <w:t xml:space="preserve"> </w:t>
      </w:r>
      <w:r>
        <w:rPr>
          <w:rFonts w:eastAsiaTheme="minorEastAsia" w:hint="eastAsia"/>
          <w:lang w:eastAsia="ko-KR"/>
        </w:rPr>
        <w:t>작성되어</w:t>
      </w:r>
      <w:r>
        <w:rPr>
          <w:rFonts w:eastAsiaTheme="minorEastAsia" w:hint="eastAsia"/>
          <w:lang w:eastAsia="ko-KR"/>
        </w:rPr>
        <w:t xml:space="preserve"> </w:t>
      </w:r>
      <w:r>
        <w:rPr>
          <w:rFonts w:eastAsiaTheme="minorEastAsia" w:hint="eastAsia"/>
          <w:lang w:eastAsia="ko-KR"/>
        </w:rPr>
        <w:t>있습니다</w:t>
      </w:r>
      <w:r>
        <w:rPr>
          <w:rFonts w:eastAsiaTheme="minorEastAsia" w:hint="eastAsia"/>
          <w:lang w:eastAsia="ko-KR"/>
        </w:rPr>
        <w:t>.</w:t>
      </w:r>
    </w:p>
  </w:comment>
  <w:comment w:id="20" w:author="박 진혁" w:date="2020-05-22T14:57:00Z" w:initials="박진">
    <w:p w14:paraId="0B07E8D7" w14:textId="77777777" w:rsidR="007D261F" w:rsidRPr="007D261F" w:rsidRDefault="007D261F">
      <w:pPr>
        <w:pStyle w:val="a8"/>
        <w:rPr>
          <w:rFonts w:ascii="바탕" w:eastAsia="바탕" w:hAnsi="바탕" w:cs="바탕"/>
          <w:lang w:eastAsia="ko-KR"/>
        </w:rPr>
      </w:pPr>
      <w:r>
        <w:rPr>
          <w:rStyle w:val="a7"/>
        </w:rPr>
        <w:annotationRef/>
      </w:r>
      <w:r>
        <w:rPr>
          <w:rFonts w:ascii="바탕" w:eastAsia="바탕" w:hAnsi="바탕" w:cs="바탕" w:hint="eastAsia"/>
          <w:lang w:eastAsia="ko-KR"/>
        </w:rPr>
        <w:t xml:space="preserve">타 논문에서 </w:t>
      </w:r>
      <w:proofErr w:type="spellStart"/>
      <w:r>
        <w:rPr>
          <w:rFonts w:ascii="바탕" w:eastAsia="바탕" w:hAnsi="바탕" w:cs="바탕" w:hint="eastAsia"/>
          <w:lang w:eastAsia="ko-KR"/>
        </w:rPr>
        <w:t>이런식으로</w:t>
      </w:r>
      <w:proofErr w:type="spellEnd"/>
      <w:r>
        <w:rPr>
          <w:rFonts w:ascii="바탕" w:eastAsia="바탕" w:hAnsi="바탕" w:cs="바탕" w:hint="eastAsia"/>
          <w:lang w:eastAsia="ko-KR"/>
        </w:rPr>
        <w:t xml:space="preserve"> 소제목을 작성하는지 확인</w:t>
      </w:r>
    </w:p>
  </w:comment>
  <w:comment w:id="19" w:author="GC" w:date="2020-05-22T17:27:00Z" w:initials="G">
    <w:p w14:paraId="47F53258" w14:textId="4F51E914" w:rsidR="008B034A" w:rsidRPr="008B034A" w:rsidRDefault="008B034A">
      <w:pPr>
        <w:pStyle w:val="a8"/>
        <w:rPr>
          <w:rFonts w:eastAsiaTheme="minorEastAsia"/>
          <w:lang w:eastAsia="ko-KR"/>
        </w:rPr>
      </w:pPr>
      <w:r>
        <w:rPr>
          <w:rStyle w:val="a7"/>
        </w:rPr>
        <w:annotationRef/>
      </w:r>
      <w:r>
        <w:rPr>
          <w:rFonts w:eastAsiaTheme="minorEastAsia" w:hint="eastAsia"/>
          <w:lang w:eastAsia="ko-KR"/>
        </w:rPr>
        <w:t xml:space="preserve">Reference </w:t>
      </w:r>
      <w:r>
        <w:rPr>
          <w:rFonts w:eastAsiaTheme="minorEastAsia" w:hint="eastAsia"/>
          <w:lang w:eastAsia="ko-KR"/>
        </w:rPr>
        <w:t>논문에</w:t>
      </w:r>
      <w:r>
        <w:rPr>
          <w:rFonts w:eastAsiaTheme="minorEastAsia" w:hint="eastAsia"/>
          <w:lang w:eastAsia="ko-KR"/>
        </w:rPr>
        <w:t xml:space="preserve"> </w:t>
      </w:r>
      <w:r>
        <w:rPr>
          <w:rFonts w:eastAsiaTheme="minorEastAsia" w:hint="eastAsia"/>
          <w:lang w:eastAsia="ko-KR"/>
        </w:rPr>
        <w:t>나와있는</w:t>
      </w:r>
      <w:r>
        <w:rPr>
          <w:rFonts w:eastAsiaTheme="minorEastAsia" w:hint="eastAsia"/>
          <w:lang w:eastAsia="ko-KR"/>
        </w:rPr>
        <w:t xml:space="preserve"> </w:t>
      </w:r>
      <w:r>
        <w:rPr>
          <w:rFonts w:eastAsiaTheme="minorEastAsia" w:hint="eastAsia"/>
          <w:lang w:eastAsia="ko-KR"/>
        </w:rPr>
        <w:t>소제목</w:t>
      </w:r>
      <w:r>
        <w:rPr>
          <w:rFonts w:eastAsiaTheme="minorEastAsia" w:hint="eastAsia"/>
          <w:lang w:eastAsia="ko-KR"/>
        </w:rPr>
        <w:t xml:space="preserve"> </w:t>
      </w:r>
      <w:r>
        <w:rPr>
          <w:rFonts w:eastAsiaTheme="minorEastAsia" w:hint="eastAsia"/>
          <w:lang w:eastAsia="ko-KR"/>
        </w:rPr>
        <w:t>대로</w:t>
      </w:r>
      <w:r>
        <w:rPr>
          <w:rFonts w:eastAsiaTheme="minorEastAsia" w:hint="eastAsia"/>
          <w:lang w:eastAsia="ko-KR"/>
        </w:rPr>
        <w:t xml:space="preserve"> </w:t>
      </w:r>
      <w:r>
        <w:rPr>
          <w:rFonts w:eastAsiaTheme="minorEastAsia" w:hint="eastAsia"/>
          <w:lang w:eastAsia="ko-KR"/>
        </w:rPr>
        <w:t>수정하였습니다</w:t>
      </w:r>
      <w:r>
        <w:rPr>
          <w:rFonts w:eastAsiaTheme="minorEastAsia" w:hint="eastAsia"/>
          <w:lang w:eastAsia="ko-KR"/>
        </w:rPr>
        <w:t>.</w:t>
      </w:r>
    </w:p>
  </w:comment>
  <w:comment w:id="21" w:author="박 진혁" w:date="2020-05-22T15:05:00Z" w:initials="박진">
    <w:p w14:paraId="401B070A" w14:textId="77777777" w:rsidR="007D261F" w:rsidRPr="007D261F" w:rsidRDefault="007D261F">
      <w:pPr>
        <w:pStyle w:val="a8"/>
        <w:rPr>
          <w:rFonts w:ascii="바탕" w:eastAsia="바탕" w:hAnsi="바탕" w:cs="바탕"/>
          <w:lang w:eastAsia="ko-KR"/>
        </w:rPr>
      </w:pPr>
      <w:r>
        <w:rPr>
          <w:rStyle w:val="a7"/>
        </w:rPr>
        <w:annotationRef/>
      </w:r>
      <w:r>
        <w:rPr>
          <w:rFonts w:ascii="바탕" w:eastAsia="바탕" w:hAnsi="바탕" w:cs="바탕" w:hint="eastAsia"/>
          <w:lang w:eastAsia="ko-KR"/>
        </w:rPr>
        <w:t xml:space="preserve">갑자기 어디서 </w:t>
      </w:r>
      <w:proofErr w:type="spellStart"/>
      <w:r>
        <w:rPr>
          <w:rFonts w:ascii="바탕" w:eastAsia="바탕" w:hAnsi="바탕" w:cs="바탕" w:hint="eastAsia"/>
          <w:lang w:eastAsia="ko-KR"/>
        </w:rPr>
        <w:t>튀어나온건지</w:t>
      </w:r>
      <w:proofErr w:type="spellEnd"/>
    </w:p>
  </w:comment>
  <w:comment w:id="22" w:author="GC" w:date="2020-05-22T17:28:00Z" w:initials="G">
    <w:p w14:paraId="14678A19" w14:textId="7D06F772" w:rsidR="008B034A" w:rsidRPr="008B034A" w:rsidRDefault="008B034A">
      <w:pPr>
        <w:pStyle w:val="a8"/>
        <w:rPr>
          <w:rFonts w:eastAsiaTheme="minorEastAsia"/>
          <w:lang w:eastAsia="ko-KR"/>
        </w:rPr>
      </w:pPr>
      <w:r>
        <w:rPr>
          <w:rStyle w:val="a7"/>
        </w:rPr>
        <w:annotationRef/>
      </w:r>
      <w:r>
        <w:rPr>
          <w:rFonts w:eastAsiaTheme="minorEastAsia" w:hint="eastAsia"/>
          <w:lang w:eastAsia="ko-KR"/>
        </w:rPr>
        <w:t>용어</w:t>
      </w:r>
      <w:r>
        <w:rPr>
          <w:rFonts w:eastAsiaTheme="minorEastAsia" w:hint="eastAsia"/>
          <w:lang w:eastAsia="ko-KR"/>
        </w:rPr>
        <w:t xml:space="preserve"> </w:t>
      </w:r>
      <w:r>
        <w:rPr>
          <w:rFonts w:eastAsiaTheme="minorEastAsia" w:hint="eastAsia"/>
          <w:lang w:eastAsia="ko-KR"/>
        </w:rPr>
        <w:t>수정하였습니다</w:t>
      </w:r>
      <w:r>
        <w:rPr>
          <w:rFonts w:eastAsiaTheme="minorEastAsia" w:hint="eastAsia"/>
          <w:lang w:eastAsia="ko-KR"/>
        </w:rPr>
        <w:t>.</w:t>
      </w:r>
    </w:p>
  </w:comment>
</w:comments>
</file>

<file path=word/commentsExtended.xml><?xml version="1.0" encoding="utf-8"?>
<w15:commentsEx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15:commentEx w15:paraId="4DC3B3C5" w15:done="0"/>
  <w15:commentEx w15:paraId="1C386DAE" w15:paraIdParent="4DC3B3C5" w15:done="0"/>
  <w15:commentEx w15:paraId="5AFD7ED4" w15:done="0"/>
  <w15:commentEx w15:paraId="0634306F" w15:paraIdParent="5AFD7ED4" w15:done="0"/>
  <w15:commentEx w15:paraId="49F779D6" w15:done="0"/>
  <w15:commentEx w15:paraId="43B4BEDC" w15:paraIdParent="49F779D6" w15:done="0"/>
  <w15:commentEx w15:paraId="31F13D36" w15:done="0"/>
  <w15:commentEx w15:paraId="2403EA78" w15:paraIdParent="31F13D36" w15:done="0"/>
  <w15:commentEx w15:paraId="0EC604A8" w15:done="0"/>
  <w15:commentEx w15:paraId="7A414245" w15:paraIdParent="0EC604A8" w15:done="0"/>
  <w15:commentEx w15:paraId="6843DB5F" w15:done="0"/>
  <w15:commentEx w15:paraId="56B06260" w15:paraIdParent="6843DB5F" w15:done="0"/>
  <w15:commentEx w15:paraId="6F66FCE1" w15:done="0"/>
  <w15:commentEx w15:paraId="7BCB6D57" w15:paraIdParent="6F66FCE1" w15:done="0"/>
  <w15:commentEx w15:paraId="5D002AD7" w15:done="0"/>
  <w15:commentEx w15:paraId="54F2350F" w15:paraIdParent="5D002AD7" w15:done="0"/>
  <w15:commentEx w15:paraId="0B07E8D7" w15:done="0"/>
  <w15:commentEx w15:paraId="47F53258" w15:paraIdParent="0B07E8D7" w15:done="0"/>
  <w15:commentEx w15:paraId="401B070A" w15:done="0"/>
  <w15:commentEx w15:paraId="14678A19" w15:paraIdParent="401B070A" w15:done="0"/>
</w15:commentsEx>
</file>

<file path=word/commentsExtensible.xml><?xml version="1.0" encoding="utf-8"?>
<w16cex:commentsExtensibl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16cex:commentExtensible w16cex:durableId="2272642F" w16cex:dateUtc="2020-05-22T05:46:00Z"/>
  <w16cex:commentExtensible w16cex:durableId="22726467" w16cex:dateUtc="2020-05-22T05:47:00Z"/>
  <w16cex:commentExtensible w16cex:durableId="227264D7" w16cex:dateUtc="2020-05-22T05:48:00Z"/>
  <w16cex:commentExtensible w16cex:durableId="227264CC" w16cex:dateUtc="2020-05-22T05:48:00Z"/>
  <w16cex:commentExtensible w16cex:durableId="227264F1" w16cex:dateUtc="2020-05-22T05:49:00Z"/>
  <w16cex:commentExtensible w16cex:durableId="22726511" w16cex:dateUtc="2020-05-22T05:49:00Z"/>
  <w16cex:commentExtensible w16cex:durableId="22726553" w16cex:dateUtc="2020-05-22T05:50:00Z"/>
  <w16cex:commentExtensible w16cex:durableId="227265CC" w16cex:dateUtc="2020-05-22T05:53:00Z"/>
  <w16cex:commentExtensible w16cex:durableId="227265EB" w16cex:dateUtc="2020-05-22T05:53:00Z"/>
  <w16cex:commentExtensible w16cex:durableId="22726635" w16cex:dateUtc="2020-05-22T05:54:00Z"/>
  <w16cex:commentExtensible w16cex:durableId="2272665B" w16cex:dateUtc="2020-05-22T05:55:00Z"/>
  <w16cex:commentExtensible w16cex:durableId="2272666F" w16cex:dateUtc="2020-05-22T05:55:00Z"/>
  <w16cex:commentExtensible w16cex:durableId="227266C8" w16cex:dateUtc="2020-05-22T05:57:00Z"/>
  <w16cex:commentExtensible w16cex:durableId="2272689D" w16cex:dateUtc="2020-05-22T06:05:00Z"/>
  <w16cex:commentExtensible w16cex:durableId="227268C2" w16cex:dateUtc="2020-05-22T06:05:00Z"/>
</w16cex:commentsExtensible>
</file>

<file path=word/commentsIds.xml><?xml version="1.0" encoding="utf-8"?>
<w16cid:commentsId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16cid:commentId w16cid:paraId="4DC3B3C5" w16cid:durableId="2272642F"/>
  <w16cid:commentId w16cid:paraId="67D46A43" w16cid:durableId="22726467"/>
  <w16cid:commentId w16cid:paraId="5AFD7ED4" w16cid:durableId="227264D7"/>
  <w16cid:commentId w16cid:paraId="49F779D6" w16cid:durableId="227264CC"/>
  <w16cid:commentId w16cid:paraId="3609D305" w16cid:durableId="227264F1"/>
  <w16cid:commentId w16cid:paraId="31F13D36" w16cid:durableId="22726511"/>
  <w16cid:commentId w16cid:paraId="0EC604A8" w16cid:durableId="22726553"/>
  <w16cid:commentId w16cid:paraId="5DAD51CF" w16cid:durableId="227265CC"/>
  <w16cid:commentId w16cid:paraId="5D28558D" w16cid:durableId="227265EB"/>
  <w16cid:commentId w16cid:paraId="6F66FCE1" w16cid:durableId="22726635"/>
  <w16cid:commentId w16cid:paraId="5D002AD7" w16cid:durableId="2272665B"/>
  <w16cid:commentId w16cid:paraId="5708E361" w16cid:durableId="2272666F"/>
  <w16cid:commentId w16cid:paraId="0B07E8D7" w16cid:durableId="227266C8"/>
  <w16cid:commentId w16cid:paraId="497C4976" w16cid:durableId="2272689D"/>
  <w16cid:commentId w16cid:paraId="401B070A" w16cid:durableId="227268C2"/>
</w16cid:commentsIds>
</file>

<file path=word/endnotes.xml><?xml version="1.0" encoding="utf-8"?>
<w:endnotes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endnote w:type="separator" w:id="-1">
    <w:p w14:paraId="50C6BA08" w14:textId="77777777" w:rsidR="00A42F53" w:rsidRDefault="00A42F53" w:rsidP="001A3B3D">
      <w:r>
        <w:separator/>
      </w:r>
    </w:p>
  </w:endnote>
  <w:endnote w:type="continuationSeparator" w:id="0">
    <w:p w14:paraId="7128F73E" w14:textId="77777777" w:rsidR="00A42F53" w:rsidRDefault="00A42F53"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바탕">
    <w:altName w:val="Batang"/>
    <w:panose1 w:val="02030600000101010101"/>
    <w:charset w:characterSet="ks_c-5601-1987"/>
    <w:family w:val="roman"/>
    <w:pitch w:val="variable"/>
    <w:sig w:usb0="B00002AF" w:usb1="69D77CFB" w:usb2="00000030" w:usb3="00000000" w:csb0="0008009F"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roman"/>
    <w:pitch w:val="fixed"/>
    <w:sig w:usb0="00000001" w:usb1="08070000" w:usb2="00000010" w:usb3="00000000" w:csb0="00020000" w:csb1="00000000"/>
  </w:font>
  <w:font w:name="굴림">
    <w:altName w:val="Gulim"/>
    <w:panose1 w:val="020B0600000101010101"/>
    <w:charset w:characterSet="ks_c-5601-1987"/>
    <w:family w:val="modern"/>
    <w:pitch w:val="variable"/>
    <w:sig w:usb0="B00002AF" w:usb1="69D77CFB" w:usb2="00000030" w:usb3="00000000" w:csb0="0008009F" w:csb1="00000000"/>
  </w:font>
  <w:font w:name="바탕체">
    <w:panose1 w:val="02030609000101010101"/>
    <w:charset w:characterSet="ks_c-5601-1987"/>
    <w:family w:val="roman"/>
    <w:pitch w:val="fixed"/>
    <w:sig w:usb0="B00002AF" w:usb1="69D77CFB" w:usb2="00000030" w:usb3="00000000" w:csb0="0008009F" w:csb1="00000000"/>
  </w:font>
  <w:font w:name="HY신명조">
    <w:panose1 w:val="02030600000101010101"/>
    <w:charset w:characterSet="ks_c-5601-1987"/>
    <w:family w:val="roman"/>
    <w:pitch w:val="variable"/>
    <w:sig w:usb0="900002A7" w:usb1="29D77CF9" w:usb2="00000010" w:usb3="00000000" w:csb0="00080000" w:csb1="00000000"/>
  </w:font>
  <w:font w:name="Arial">
    <w:panose1 w:val="020B0604020202020204"/>
    <w:charset w:characterSet="iso-8859-1"/>
    <w:family w:val="swiss"/>
    <w:pitch w:val="variable"/>
    <w:sig w:usb0="E0002EFF" w:usb1="C000785B" w:usb2="00000009" w:usb3="00000000" w:csb0="000001FF" w:csb1="00000000"/>
  </w:font>
  <w:font w:name="맑은 고딕">
    <w:panose1 w:val="020B0503020000020004"/>
    <w:charset w:characterSet="ks_c-5601-1987"/>
    <w:family w:val="modern"/>
    <w:pitch w:val="variable"/>
    <w:sig w:usb0="9000002F" w:usb1="29D77CFB" w:usb2="00000012" w:usb3="00000000" w:csb0="00080001" w:csb1="00000000"/>
  </w:font>
  <w:font w:name="Calibri Light">
    <w:panose1 w:val="020F0302020204030204"/>
    <w:charset w:characterSet="iso-8859-1"/>
    <w:family w:val="swiss"/>
    <w:pitch w:val="variable"/>
    <w:sig w:usb0="E0002AFF" w:usb1="C000247B" w:usb2="00000009" w:usb3="00000000" w:csb0="000001FF" w:csb1="00000000"/>
  </w:font>
  <w:font w:name="Calibri">
    <w:panose1 w:val="020F0502020204030204"/>
    <w:charset w:characterSet="iso-8859-1"/>
    <w:family w:val="swiss"/>
    <w:pitch w:val="variable"/>
    <w:sig w:usb0="E0002AFF" w:usb1="C000247B" w:usb2="00000009" w:usb3="00000000" w:csb0="000001FF" w:csb1="00000000"/>
  </w:font>
</w:fonts>
</file>

<file path=word/footer1.xml><?xml version="1.0" encoding="utf-8"?>
<w:ftr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p w14:paraId="29A3316C" w14:textId="77777777" w:rsidR="001A3B3D" w:rsidRPr="006F6D3D" w:rsidRDefault="001A3B3D" w:rsidP="0056610F">
    <w:pPr>
      <w:pStyle w:val="a5"/>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footnote w:type="separator" w:id="-1">
    <w:p w14:paraId="50B53975" w14:textId="77777777" w:rsidR="00A42F53" w:rsidRDefault="00A42F53" w:rsidP="001A3B3D">
      <w:r>
        <w:separator/>
      </w:r>
    </w:p>
  </w:footnote>
  <w:footnote w:type="continuationSeparator" w:id="0">
    <w:p w14:paraId="27B540A7" w14:textId="77777777" w:rsidR="00A42F53" w:rsidRDefault="00A42F53" w:rsidP="001A3B3D">
      <w:r>
        <w:continuationSeparator/>
      </w:r>
    </w:p>
  </w:footnote>
</w:footnotes>
</file>

<file path=word/numbering.xml><?xml version="1.0" encoding="utf-8"?>
<w:numbering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5FFC01A0"/>
    <w:multiLevelType w:val="hybridMultilevel"/>
    <w:tmpl w:val="E0FA85A6"/>
    <w:lvl w:ilvl="0" w:tplc="C2D02594">
      <w:numFmt w:val="bullet"/>
      <w:lvlText w:val=""/>
      <w:lvlJc w:val="start"/>
      <w:pPr>
        <w:ind w:start="38pt" w:hanging="18pt"/>
      </w:pPr>
      <w:rPr>
        <w:rFonts w:ascii="Wingdings" w:eastAsia="바탕" w:hAnsi="Wingdings" w:cs="바탕" w:hint="default"/>
      </w:rPr>
    </w:lvl>
    <w:lvl w:ilvl="1" w:tplc="04090003" w:tentative="1">
      <w:start w:val="1"/>
      <w:numFmt w:val="bullet"/>
      <w:lvlText w:val=""/>
      <w:lvlJc w:val="start"/>
      <w:pPr>
        <w:ind w:start="60pt" w:hanging="20pt"/>
      </w:pPr>
      <w:rPr>
        <w:rFonts w:ascii="Wingdings" w:hAnsi="Wingdings" w:hint="default"/>
      </w:rPr>
    </w:lvl>
    <w:lvl w:ilvl="2" w:tplc="04090005" w:tentative="1">
      <w:start w:val="1"/>
      <w:numFmt w:val="bullet"/>
      <w:lvlText w:val=""/>
      <w:lvlJc w:val="start"/>
      <w:pPr>
        <w:ind w:start="80pt" w:hanging="20pt"/>
      </w:pPr>
      <w:rPr>
        <w:rFonts w:ascii="Wingdings" w:hAnsi="Wingdings" w:hint="default"/>
      </w:rPr>
    </w:lvl>
    <w:lvl w:ilvl="3" w:tplc="04090001" w:tentative="1">
      <w:start w:val="1"/>
      <w:numFmt w:val="bullet"/>
      <w:lvlText w:val=""/>
      <w:lvlJc w:val="start"/>
      <w:pPr>
        <w:ind w:start="100pt" w:hanging="20pt"/>
      </w:pPr>
      <w:rPr>
        <w:rFonts w:ascii="Wingdings" w:hAnsi="Wingdings" w:hint="default"/>
      </w:rPr>
    </w:lvl>
    <w:lvl w:ilvl="4" w:tplc="04090003" w:tentative="1">
      <w:start w:val="1"/>
      <w:numFmt w:val="bullet"/>
      <w:lvlText w:val=""/>
      <w:lvlJc w:val="start"/>
      <w:pPr>
        <w:ind w:start="120pt" w:hanging="20pt"/>
      </w:pPr>
      <w:rPr>
        <w:rFonts w:ascii="Wingdings" w:hAnsi="Wingdings" w:hint="default"/>
      </w:rPr>
    </w:lvl>
    <w:lvl w:ilvl="5" w:tplc="04090005" w:tentative="1">
      <w:start w:val="1"/>
      <w:numFmt w:val="bullet"/>
      <w:lvlText w:val=""/>
      <w:lvlJc w:val="start"/>
      <w:pPr>
        <w:ind w:start="140pt" w:hanging="20pt"/>
      </w:pPr>
      <w:rPr>
        <w:rFonts w:ascii="Wingdings" w:hAnsi="Wingdings" w:hint="default"/>
      </w:rPr>
    </w:lvl>
    <w:lvl w:ilvl="6" w:tplc="04090001" w:tentative="1">
      <w:start w:val="1"/>
      <w:numFmt w:val="bullet"/>
      <w:lvlText w:val=""/>
      <w:lvlJc w:val="start"/>
      <w:pPr>
        <w:ind w:start="160pt" w:hanging="20pt"/>
      </w:pPr>
      <w:rPr>
        <w:rFonts w:ascii="Wingdings" w:hAnsi="Wingdings" w:hint="default"/>
      </w:rPr>
    </w:lvl>
    <w:lvl w:ilvl="7" w:tplc="04090003" w:tentative="1">
      <w:start w:val="1"/>
      <w:numFmt w:val="bullet"/>
      <w:lvlText w:val=""/>
      <w:lvlJc w:val="start"/>
      <w:pPr>
        <w:ind w:start="180pt" w:hanging="20pt"/>
      </w:pPr>
      <w:rPr>
        <w:rFonts w:ascii="Wingdings" w:hAnsi="Wingdings" w:hint="default"/>
      </w:rPr>
    </w:lvl>
    <w:lvl w:ilvl="8" w:tplc="04090005" w:tentative="1">
      <w:start w:val="1"/>
      <w:numFmt w:val="bullet"/>
      <w:lvlText w:val=""/>
      <w:lvlJc w:val="start"/>
      <w:pPr>
        <w:ind w:start="200pt" w:hanging="20pt"/>
      </w:pPr>
      <w:rPr>
        <w:rFonts w:ascii="Wingdings" w:hAnsi="Wingdings" w:hint="default"/>
      </w:rPr>
    </w:lvl>
  </w:abstractNum>
  <w:abstractNum w:abstractNumId="20" w15:restartNumberingAfterBreak="0">
    <w:nsid w:val="6C402C58"/>
    <w:multiLevelType w:val="hybridMultilevel"/>
    <w:tmpl w:val="401CCF5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20"/>
  </w:num>
  <w:num w:numId="3">
    <w:abstractNumId w:val="13"/>
  </w:num>
  <w:num w:numId="4">
    <w:abstractNumId w:val="16"/>
  </w:num>
  <w:num w:numId="5">
    <w:abstractNumId w:val="16"/>
  </w:num>
  <w:num w:numId="6">
    <w:abstractNumId w:val="16"/>
  </w:num>
  <w:num w:numId="7">
    <w:abstractNumId w:val="16"/>
  </w:num>
  <w:num w:numId="8">
    <w:abstractNumId w:val="18"/>
  </w:num>
  <w:num w:numId="9">
    <w:abstractNumId w:val="21"/>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 w:numId="25">
    <w:abstractNumId w:val="19"/>
  </w:num>
</w:numbering>
</file>

<file path=word/people.xml><?xml version="1.0" encoding="utf-8"?>
<w15:people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15:person w15:author="박 진혁">
    <w15:presenceInfo w15:providerId="Windows Live" w15:userId="b99cf35c8f5c494f"/>
  </w15:person>
  <w15:person w15:author="GC">
    <w15:presenceInfo w15:providerId="None" w15:userId="GC"/>
  </w15:person>
</w15:people>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se="http://schemas.microsoft.com/office/word/2015/wordml/symex" xmlns:sl="http://schemas.openxmlformats.org/schemaLibrary/2006/main" mc:Ignorable="w14 w15 w16se">
  <w:zoom w:percent="110%"/>
  <w:embedSystemFonts/>
  <w:bordersDoNotSurroundHeader/>
  <w:bordersDoNotSurroundFooter/>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4781E"/>
    <w:rsid w:val="0008758A"/>
    <w:rsid w:val="000C1E68"/>
    <w:rsid w:val="001610A6"/>
    <w:rsid w:val="00175D41"/>
    <w:rsid w:val="001A2EFD"/>
    <w:rsid w:val="001A3B3D"/>
    <w:rsid w:val="001B62FD"/>
    <w:rsid w:val="001B67DC"/>
    <w:rsid w:val="001F7C8D"/>
    <w:rsid w:val="002254A9"/>
    <w:rsid w:val="00233D97"/>
    <w:rsid w:val="002347A2"/>
    <w:rsid w:val="00243CFC"/>
    <w:rsid w:val="002850E3"/>
    <w:rsid w:val="002E1517"/>
    <w:rsid w:val="00354FCF"/>
    <w:rsid w:val="003A19E2"/>
    <w:rsid w:val="003B2B40"/>
    <w:rsid w:val="003B4E04"/>
    <w:rsid w:val="003F5A08"/>
    <w:rsid w:val="00420716"/>
    <w:rsid w:val="004325FB"/>
    <w:rsid w:val="00437F5C"/>
    <w:rsid w:val="004432BA"/>
    <w:rsid w:val="0044407E"/>
    <w:rsid w:val="00447BB9"/>
    <w:rsid w:val="0046031D"/>
    <w:rsid w:val="00473AC9"/>
    <w:rsid w:val="00486CD7"/>
    <w:rsid w:val="004D72B5"/>
    <w:rsid w:val="00551B7F"/>
    <w:rsid w:val="0056610F"/>
    <w:rsid w:val="00575BCA"/>
    <w:rsid w:val="005A2B51"/>
    <w:rsid w:val="005B0344"/>
    <w:rsid w:val="005B520E"/>
    <w:rsid w:val="005E2800"/>
    <w:rsid w:val="00605825"/>
    <w:rsid w:val="0061057D"/>
    <w:rsid w:val="00645D22"/>
    <w:rsid w:val="00651A08"/>
    <w:rsid w:val="00654204"/>
    <w:rsid w:val="00670434"/>
    <w:rsid w:val="006B6B66"/>
    <w:rsid w:val="006F6D3D"/>
    <w:rsid w:val="00715BEA"/>
    <w:rsid w:val="00740EEA"/>
    <w:rsid w:val="00794804"/>
    <w:rsid w:val="007B33F1"/>
    <w:rsid w:val="007B6DDA"/>
    <w:rsid w:val="007C0308"/>
    <w:rsid w:val="007C2FF2"/>
    <w:rsid w:val="007D261F"/>
    <w:rsid w:val="007D6232"/>
    <w:rsid w:val="007F1F99"/>
    <w:rsid w:val="007F768F"/>
    <w:rsid w:val="008023B2"/>
    <w:rsid w:val="0080791D"/>
    <w:rsid w:val="00836367"/>
    <w:rsid w:val="00840350"/>
    <w:rsid w:val="008726DF"/>
    <w:rsid w:val="00873603"/>
    <w:rsid w:val="0088248E"/>
    <w:rsid w:val="008A2C7D"/>
    <w:rsid w:val="008B034A"/>
    <w:rsid w:val="008B6524"/>
    <w:rsid w:val="008C4B23"/>
    <w:rsid w:val="008F6E2C"/>
    <w:rsid w:val="009303D9"/>
    <w:rsid w:val="00933C64"/>
    <w:rsid w:val="00972203"/>
    <w:rsid w:val="009751F6"/>
    <w:rsid w:val="009D227F"/>
    <w:rsid w:val="009F1D79"/>
    <w:rsid w:val="00A059B3"/>
    <w:rsid w:val="00A324FB"/>
    <w:rsid w:val="00A42F53"/>
    <w:rsid w:val="00A652FA"/>
    <w:rsid w:val="00A85695"/>
    <w:rsid w:val="00AB2314"/>
    <w:rsid w:val="00AD6720"/>
    <w:rsid w:val="00AD7C80"/>
    <w:rsid w:val="00AE3409"/>
    <w:rsid w:val="00B11A60"/>
    <w:rsid w:val="00B22613"/>
    <w:rsid w:val="00B44A76"/>
    <w:rsid w:val="00B768D1"/>
    <w:rsid w:val="00BA1025"/>
    <w:rsid w:val="00BC3420"/>
    <w:rsid w:val="00BD670B"/>
    <w:rsid w:val="00BE7D3C"/>
    <w:rsid w:val="00BF5FF6"/>
    <w:rsid w:val="00C0207F"/>
    <w:rsid w:val="00C16117"/>
    <w:rsid w:val="00C3075A"/>
    <w:rsid w:val="00C80660"/>
    <w:rsid w:val="00C919A4"/>
    <w:rsid w:val="00C94C23"/>
    <w:rsid w:val="00CA4392"/>
    <w:rsid w:val="00CC393F"/>
    <w:rsid w:val="00D2176E"/>
    <w:rsid w:val="00D410BB"/>
    <w:rsid w:val="00D6284E"/>
    <w:rsid w:val="00D632BE"/>
    <w:rsid w:val="00D72D06"/>
    <w:rsid w:val="00D7522C"/>
    <w:rsid w:val="00D7536F"/>
    <w:rsid w:val="00D76668"/>
    <w:rsid w:val="00DC0E09"/>
    <w:rsid w:val="00E07383"/>
    <w:rsid w:val="00E165BC"/>
    <w:rsid w:val="00E61E12"/>
    <w:rsid w:val="00E7596C"/>
    <w:rsid w:val="00E878F2"/>
    <w:rsid w:val="00ED0149"/>
    <w:rsid w:val="00EF7DE3"/>
    <w:rsid w:val="00F03103"/>
    <w:rsid w:val="00F271DE"/>
    <w:rsid w:val="00F627DA"/>
    <w:rsid w:val="00F7288F"/>
    <w:rsid w:val="00F82102"/>
    <w:rsid w:val="00F847A6"/>
    <w:rsid w:val="00F9441B"/>
    <w:rsid w:val="00FA4C32"/>
    <w:rsid w:val="00FB7CF9"/>
    <w:rsid w:val="00FE711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4BBCB438"/>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jc w:val="center"/>
    </w:pPr>
  </w:style>
  <w:style w:type="paragraph" w:styleId="1">
    <w:name w:val="heading 1"/>
    <w:basedOn w:val="a"/>
    <w:next w:val="a"/>
    <w:qFormat/>
    <w:rsid w:val="006B6B66"/>
    <w:pPr>
      <w:keepNext/>
      <w:keepLines/>
      <w:numPr>
        <w:numId w:val="4"/>
      </w:numPr>
      <w:tabs>
        <w:tab w:val="start" w:pos="10.80pt"/>
      </w:tabs>
      <w:spacing w:before="8pt" w:after="4pt"/>
      <w:ind w:firstLine="0pt"/>
      <w:outlineLvl w:val="0"/>
    </w:pPr>
    <w:rPr>
      <w:smallCaps/>
      <w:noProof/>
    </w:rPr>
  </w:style>
  <w:style w:type="paragraph" w:styleId="2">
    <w:name w:val="heading 2"/>
    <w:basedOn w:val="a"/>
    <w:next w:val="a"/>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3">
    <w:name w:val="heading 3"/>
    <w:basedOn w:val="a"/>
    <w:next w:val="a"/>
    <w:qFormat/>
    <w:rsid w:val="00794804"/>
    <w:pPr>
      <w:numPr>
        <w:ilvl w:val="2"/>
        <w:numId w:val="4"/>
      </w:numPr>
      <w:spacing w:line="12pt" w:lineRule="exact"/>
      <w:ind w:firstLine="14.40pt"/>
      <w:jc w:val="both"/>
      <w:outlineLvl w:val="2"/>
    </w:pPr>
    <w:rPr>
      <w:i/>
      <w:iCs/>
      <w:noProof/>
    </w:rPr>
  </w:style>
  <w:style w:type="paragraph" w:styleId="4">
    <w:name w:val="heading 4"/>
    <w:basedOn w:val="a"/>
    <w:next w:val="a"/>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5">
    <w:name w:val="heading 5"/>
    <w:basedOn w:val="a"/>
    <w:next w:val="a"/>
    <w:qFormat/>
    <w:pPr>
      <w:tabs>
        <w:tab w:val="start" w:pos="18pt"/>
      </w:tabs>
      <w:spacing w:before="8pt" w:after="4pt"/>
      <w:outlineLvl w:val="4"/>
    </w:pPr>
    <w:rPr>
      <w:smallCaps/>
      <w:noProof/>
    </w:rPr>
  </w:style>
  <w:style w:type="character" w:default="1" w:styleId="a0">
    <w:name w:val="Default Paragraph Font"/>
    <w:uiPriority w:val="1"/>
    <w:semiHidden/>
    <w:unhideWhenUsed/>
  </w:style>
  <w:style w:type="table" w:default="1" w:styleId="a1">
    <w:name w:val="Normal Table"/>
    <w:uiPriority w:val="99"/>
    <w:semiHidden/>
    <w:unhideWhenUsed/>
    <w:tblPr>
      <w:tblInd w:w="0pt" w:type="dxa"/>
      <w:tblCellMar>
        <w:top w:w="0pt" w:type="dxa"/>
        <w:start w:w="5.40pt" w:type="dxa"/>
        <w:bottom w:w="0pt" w:type="dxa"/>
        <w:end w:w="5.40pt" w:type="dxa"/>
      </w:tblCellMar>
    </w:tblPr>
  </w:style>
  <w:style w:type="numbering" w:default="1" w:styleId="a2">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a3">
    <w:name w:val="Body Text"/>
    <w:basedOn w:val="a"/>
    <w:link w:val="Char"/>
    <w:rsid w:val="00E7596C"/>
    <w:pPr>
      <w:tabs>
        <w:tab w:val="start" w:pos="14.40pt"/>
      </w:tabs>
      <w:spacing w:after="6pt" w:line="11.40pt" w:lineRule="auto"/>
      <w:ind w:firstLine="14.40pt"/>
      <w:jc w:val="both"/>
    </w:pPr>
    <w:rPr>
      <w:spacing w:val="-1"/>
      <w:lang w:val="x-none" w:eastAsia="x-none"/>
    </w:rPr>
  </w:style>
  <w:style w:type="character" w:customStyle="1" w:styleId="Char">
    <w:name w:val="본문 Char"/>
    <w:link w:val="a3"/>
    <w:rsid w:val="00E7596C"/>
    <w:rPr>
      <w:spacing w:val="-1"/>
      <w:lang w:val="x-none" w:eastAsia="x-none"/>
    </w:rPr>
  </w:style>
  <w:style w:type="paragraph" w:customStyle="1" w:styleId="bulletlist">
    <w:name w:val="bullet list"/>
    <w:basedOn w:val="a3"/>
    <w:rsid w:val="001B67DC"/>
    <w:pPr>
      <w:numPr>
        <w:numId w:val="1"/>
      </w:numPr>
      <w:tabs>
        <w:tab w:val="clear" w:pos="32.40pt"/>
      </w:tabs>
      <w:ind w:start="28.80pt" w:hanging="14.40pt"/>
    </w:pPr>
  </w:style>
  <w:style w:type="paragraph" w:customStyle="1" w:styleId="equation">
    <w:name w:val="equation"/>
    <w:basedOn w:val="a"/>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a"/>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a4">
    <w:name w:val="header"/>
    <w:basedOn w:val="a"/>
    <w:link w:val="Char0"/>
    <w:rsid w:val="001A3B3D"/>
    <w:pPr>
      <w:tabs>
        <w:tab w:val="center" w:pos="234pt"/>
        <w:tab w:val="end" w:pos="468pt"/>
      </w:tabs>
    </w:pPr>
  </w:style>
  <w:style w:type="character" w:customStyle="1" w:styleId="Char0">
    <w:name w:val="머리글 Char"/>
    <w:basedOn w:val="a0"/>
    <w:link w:val="a4"/>
    <w:rsid w:val="001A3B3D"/>
  </w:style>
  <w:style w:type="paragraph" w:styleId="a5">
    <w:name w:val="footer"/>
    <w:basedOn w:val="a"/>
    <w:link w:val="Char1"/>
    <w:rsid w:val="001A3B3D"/>
    <w:pPr>
      <w:tabs>
        <w:tab w:val="center" w:pos="234pt"/>
        <w:tab w:val="end" w:pos="468pt"/>
      </w:tabs>
    </w:pPr>
  </w:style>
  <w:style w:type="character" w:customStyle="1" w:styleId="Char1">
    <w:name w:val="바닥글 Char"/>
    <w:basedOn w:val="a0"/>
    <w:link w:val="a5"/>
    <w:rsid w:val="001A3B3D"/>
  </w:style>
  <w:style w:type="paragraph" w:styleId="a6">
    <w:name w:val="Normal (Web)"/>
    <w:basedOn w:val="a"/>
    <w:uiPriority w:val="99"/>
    <w:unhideWhenUsed/>
    <w:rsid w:val="00C80660"/>
    <w:pPr>
      <w:spacing w:before="5pt" w:beforeAutospacing="1" w:after="5pt" w:afterAutospacing="1"/>
      <w:jc w:val="start"/>
    </w:pPr>
    <w:rPr>
      <w:rFonts w:ascii="굴림" w:eastAsia="굴림" w:hAnsi="굴림" w:cs="굴림"/>
      <w:sz w:val="24"/>
      <w:szCs w:val="24"/>
      <w:lang w:eastAsia="ko-KR"/>
    </w:rPr>
  </w:style>
  <w:style w:type="character" w:styleId="a7">
    <w:name w:val="annotation reference"/>
    <w:basedOn w:val="a0"/>
    <w:rsid w:val="002E1517"/>
    <w:rPr>
      <w:sz w:val="18"/>
      <w:szCs w:val="18"/>
    </w:rPr>
  </w:style>
  <w:style w:type="paragraph" w:styleId="a8">
    <w:name w:val="annotation text"/>
    <w:basedOn w:val="a"/>
    <w:link w:val="Char2"/>
    <w:rsid w:val="002E1517"/>
    <w:pPr>
      <w:jc w:val="start"/>
    </w:pPr>
  </w:style>
  <w:style w:type="character" w:customStyle="1" w:styleId="Char2">
    <w:name w:val="메모 텍스트 Char"/>
    <w:basedOn w:val="a0"/>
    <w:link w:val="a8"/>
    <w:rsid w:val="002E1517"/>
  </w:style>
  <w:style w:type="paragraph" w:styleId="a9">
    <w:name w:val="annotation subject"/>
    <w:basedOn w:val="a8"/>
    <w:next w:val="a8"/>
    <w:link w:val="Char3"/>
    <w:semiHidden/>
    <w:unhideWhenUsed/>
    <w:rsid w:val="002E1517"/>
    <w:rPr>
      <w:b/>
      <w:bCs/>
    </w:rPr>
  </w:style>
  <w:style w:type="character" w:customStyle="1" w:styleId="Char3">
    <w:name w:val="메모 주제 Char"/>
    <w:basedOn w:val="Char2"/>
    <w:link w:val="a9"/>
    <w:semiHidden/>
    <w:rsid w:val="002E1517"/>
    <w:rPr>
      <w:b/>
      <w:bCs/>
    </w:rPr>
  </w:style>
  <w:style w:type="paragraph" w:styleId="aa">
    <w:name w:val="Balloon Text"/>
    <w:basedOn w:val="a"/>
    <w:link w:val="Char4"/>
    <w:semiHidden/>
    <w:unhideWhenUsed/>
    <w:rsid w:val="002E1517"/>
    <w:rPr>
      <w:rFonts w:ascii="바탕" w:eastAsia="바탕"/>
      <w:sz w:val="18"/>
      <w:szCs w:val="18"/>
    </w:rPr>
  </w:style>
  <w:style w:type="character" w:customStyle="1" w:styleId="Char4">
    <w:name w:val="풍선 도움말 텍스트 Char"/>
    <w:basedOn w:val="a0"/>
    <w:link w:val="aa"/>
    <w:semiHidden/>
    <w:rsid w:val="002E1517"/>
    <w:rPr>
      <w:rFonts w:ascii="바탕" w:eastAsia="바탕"/>
      <w:sz w:val="18"/>
      <w:szCs w:val="18"/>
    </w:rPr>
  </w:style>
  <w:style w:type="character" w:styleId="ab">
    <w:name w:val="Hyperlink"/>
    <w:basedOn w:val="a0"/>
    <w:uiPriority w:val="99"/>
    <w:unhideWhenUsed/>
    <w:rsid w:val="007D261F"/>
    <w:rPr>
      <w:color w:val="0000FF"/>
      <w:u w:val="single"/>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divs>
    <w:div w:id="317881661">
      <w:bodyDiv w:val="1"/>
      <w:marLeft w:val="0pt"/>
      <w:marRight w:val="0pt"/>
      <w:marTop w:val="0pt"/>
      <w:marBottom w:val="0pt"/>
      <w:divBdr>
        <w:top w:val="none" w:sz="0" w:space="0" w:color="auto"/>
        <w:left w:val="none" w:sz="0" w:space="0" w:color="auto"/>
        <w:bottom w:val="none" w:sz="0" w:space="0" w:color="auto"/>
        <w:right w:val="none" w:sz="0" w:space="0" w:color="auto"/>
      </w:divBdr>
    </w:div>
    <w:div w:id="325019859">
      <w:bodyDiv w:val="1"/>
      <w:marLeft w:val="0pt"/>
      <w:marRight w:val="0pt"/>
      <w:marTop w:val="0pt"/>
      <w:marBottom w:val="0pt"/>
      <w:divBdr>
        <w:top w:val="none" w:sz="0" w:space="0" w:color="auto"/>
        <w:left w:val="none" w:sz="0" w:space="0" w:color="auto"/>
        <w:bottom w:val="none" w:sz="0" w:space="0" w:color="auto"/>
        <w:right w:val="none" w:sz="0" w:space="0" w:color="auto"/>
      </w:divBdr>
    </w:div>
    <w:div w:id="39138688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996036917">
          <w:marLeft w:val="0pt"/>
          <w:marRight w:val="0pt"/>
          <w:marTop w:val="0pt"/>
          <w:marBottom w:val="0pt"/>
          <w:divBdr>
            <w:top w:val="none" w:sz="0" w:space="0" w:color="auto"/>
            <w:left w:val="none" w:sz="0" w:space="0" w:color="auto"/>
            <w:bottom w:val="none" w:sz="0" w:space="0" w:color="auto"/>
            <w:right w:val="none" w:sz="0" w:space="0" w:color="auto"/>
          </w:divBdr>
        </w:div>
        <w:div w:id="1840391598">
          <w:marLeft w:val="0pt"/>
          <w:marRight w:val="0pt"/>
          <w:marTop w:val="0pt"/>
          <w:marBottom w:val="0pt"/>
          <w:divBdr>
            <w:top w:val="none" w:sz="0" w:space="0" w:color="auto"/>
            <w:left w:val="none" w:sz="0" w:space="0" w:color="auto"/>
            <w:bottom w:val="none" w:sz="0" w:space="0" w:color="auto"/>
            <w:right w:val="none" w:sz="0" w:space="0" w:color="auto"/>
          </w:divBdr>
        </w:div>
      </w:divsChild>
    </w:div>
    <w:div w:id="628556650">
      <w:bodyDiv w:val="1"/>
      <w:marLeft w:val="0pt"/>
      <w:marRight w:val="0pt"/>
      <w:marTop w:val="0pt"/>
      <w:marBottom w:val="0pt"/>
      <w:divBdr>
        <w:top w:val="none" w:sz="0" w:space="0" w:color="auto"/>
        <w:left w:val="none" w:sz="0" w:space="0" w:color="auto"/>
        <w:bottom w:val="none" w:sz="0" w:space="0" w:color="auto"/>
        <w:right w:val="none" w:sz="0" w:space="0" w:color="auto"/>
      </w:divBdr>
    </w:div>
    <w:div w:id="700669165">
      <w:bodyDiv w:val="1"/>
      <w:marLeft w:val="0pt"/>
      <w:marRight w:val="0pt"/>
      <w:marTop w:val="0pt"/>
      <w:marBottom w:val="0pt"/>
      <w:divBdr>
        <w:top w:val="none" w:sz="0" w:space="0" w:color="auto"/>
        <w:left w:val="none" w:sz="0" w:space="0" w:color="auto"/>
        <w:bottom w:val="none" w:sz="0" w:space="0" w:color="auto"/>
        <w:right w:val="none" w:sz="0" w:space="0" w:color="auto"/>
      </w:divBdr>
    </w:div>
    <w:div w:id="917789114">
      <w:bodyDiv w:val="1"/>
      <w:marLeft w:val="0pt"/>
      <w:marRight w:val="0pt"/>
      <w:marTop w:val="0pt"/>
      <w:marBottom w:val="0pt"/>
      <w:divBdr>
        <w:top w:val="none" w:sz="0" w:space="0" w:color="auto"/>
        <w:left w:val="none" w:sz="0" w:space="0" w:color="auto"/>
        <w:bottom w:val="none" w:sz="0" w:space="0" w:color="auto"/>
        <w:right w:val="none" w:sz="0" w:space="0" w:color="auto"/>
      </w:divBdr>
    </w:div>
    <w:div w:id="1102532779">
      <w:bodyDiv w:val="1"/>
      <w:marLeft w:val="0pt"/>
      <w:marRight w:val="0pt"/>
      <w:marTop w:val="0pt"/>
      <w:marBottom w:val="0pt"/>
      <w:divBdr>
        <w:top w:val="none" w:sz="0" w:space="0" w:color="auto"/>
        <w:left w:val="none" w:sz="0" w:space="0" w:color="auto"/>
        <w:bottom w:val="none" w:sz="0" w:space="0" w:color="auto"/>
        <w:right w:val="none" w:sz="0" w:space="0" w:color="auto"/>
      </w:divBdr>
      <w:divsChild>
        <w:div w:id="382369209">
          <w:marLeft w:val="0pt"/>
          <w:marRight w:val="0pt"/>
          <w:marTop w:val="0pt"/>
          <w:marBottom w:val="0pt"/>
          <w:divBdr>
            <w:top w:val="none" w:sz="0" w:space="0" w:color="auto"/>
            <w:left w:val="none" w:sz="0" w:space="0" w:color="auto"/>
            <w:bottom w:val="none" w:sz="0" w:space="0" w:color="auto"/>
            <w:right w:val="none" w:sz="0" w:space="0" w:color="auto"/>
          </w:divBdr>
        </w:div>
        <w:div w:id="1460342793">
          <w:marLeft w:val="0pt"/>
          <w:marRight w:val="0pt"/>
          <w:marTop w:val="0pt"/>
          <w:marBottom w:val="0pt"/>
          <w:divBdr>
            <w:top w:val="none" w:sz="0" w:space="0" w:color="auto"/>
            <w:left w:val="none" w:sz="0" w:space="0" w:color="auto"/>
            <w:bottom w:val="none" w:sz="0" w:space="0" w:color="auto"/>
            <w:right w:val="none" w:sz="0" w:space="0" w:color="auto"/>
          </w:divBdr>
        </w:div>
        <w:div w:id="650133241">
          <w:marLeft w:val="0pt"/>
          <w:marRight w:val="0pt"/>
          <w:marTop w:val="0pt"/>
          <w:marBottom w:val="0pt"/>
          <w:divBdr>
            <w:top w:val="none" w:sz="0" w:space="0" w:color="auto"/>
            <w:left w:val="none" w:sz="0" w:space="0" w:color="auto"/>
            <w:bottom w:val="none" w:sz="0" w:space="0" w:color="auto"/>
            <w:right w:val="none" w:sz="0" w:space="0" w:color="auto"/>
          </w:divBdr>
        </w:div>
        <w:div w:id="1933124362">
          <w:marLeft w:val="0pt"/>
          <w:marRight w:val="0pt"/>
          <w:marTop w:val="0pt"/>
          <w:marBottom w:val="0pt"/>
          <w:divBdr>
            <w:top w:val="none" w:sz="0" w:space="0" w:color="auto"/>
            <w:left w:val="none" w:sz="0" w:space="0" w:color="auto"/>
            <w:bottom w:val="none" w:sz="0" w:space="0" w:color="auto"/>
            <w:right w:val="none" w:sz="0" w:space="0" w:color="auto"/>
          </w:divBdr>
        </w:div>
      </w:divsChild>
    </w:div>
    <w:div w:id="1421373079">
      <w:bodyDiv w:val="1"/>
      <w:marLeft w:val="0pt"/>
      <w:marRight w:val="0pt"/>
      <w:marTop w:val="0pt"/>
      <w:marBottom w:val="0pt"/>
      <w:divBdr>
        <w:top w:val="none" w:sz="0" w:space="0" w:color="auto"/>
        <w:left w:val="none" w:sz="0" w:space="0" w:color="auto"/>
        <w:bottom w:val="none" w:sz="0" w:space="0" w:color="auto"/>
        <w:right w:val="none" w:sz="0" w:space="0" w:color="auto"/>
      </w:divBdr>
    </w:div>
    <w:div w:id="1541867226">
      <w:bodyDiv w:val="1"/>
      <w:marLeft w:val="0pt"/>
      <w:marRight w:val="0pt"/>
      <w:marTop w:val="0pt"/>
      <w:marBottom w:val="0pt"/>
      <w:divBdr>
        <w:top w:val="none" w:sz="0" w:space="0" w:color="auto"/>
        <w:left w:val="none" w:sz="0" w:space="0" w:color="auto"/>
        <w:bottom w:val="none" w:sz="0" w:space="0" w:color="auto"/>
        <w:right w:val="none" w:sz="0" w:space="0" w:color="auto"/>
      </w:divBdr>
    </w:div>
    <w:div w:id="1634172473">
      <w:bodyDiv w:val="1"/>
      <w:marLeft w:val="0pt"/>
      <w:marRight w:val="0pt"/>
      <w:marTop w:val="0pt"/>
      <w:marBottom w:val="0pt"/>
      <w:divBdr>
        <w:top w:val="none" w:sz="0" w:space="0" w:color="auto"/>
        <w:left w:val="none" w:sz="0" w:space="0" w:color="auto"/>
        <w:bottom w:val="none" w:sz="0" w:space="0" w:color="auto"/>
        <w:right w:val="none" w:sz="0" w:space="0" w:color="auto"/>
      </w:divBdr>
    </w:div>
    <w:div w:id="1639068584">
      <w:bodyDiv w:val="1"/>
      <w:marLeft w:val="0pt"/>
      <w:marRight w:val="0pt"/>
      <w:marTop w:val="0pt"/>
      <w:marBottom w:val="0pt"/>
      <w:divBdr>
        <w:top w:val="none" w:sz="0" w:space="0" w:color="auto"/>
        <w:left w:val="none" w:sz="0" w:space="0" w:color="auto"/>
        <w:bottom w:val="none" w:sz="0" w:space="0" w:color="auto"/>
        <w:right w:val="none" w:sz="0" w:space="0" w:color="auto"/>
      </w:divBdr>
    </w:div>
    <w:div w:id="1735158539">
      <w:bodyDiv w:val="1"/>
      <w:marLeft w:val="0pt"/>
      <w:marRight w:val="0pt"/>
      <w:marTop w:val="0pt"/>
      <w:marBottom w:val="0pt"/>
      <w:divBdr>
        <w:top w:val="none" w:sz="0" w:space="0" w:color="auto"/>
        <w:left w:val="none" w:sz="0" w:space="0" w:color="auto"/>
        <w:bottom w:val="none" w:sz="0" w:space="0" w:color="auto"/>
        <w:right w:val="none" w:sz="0" w:space="0" w:color="auto"/>
      </w:divBdr>
    </w:div>
    <w:div w:id="2100514626">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comments" Target="comments.xml"/><Relationship Id="rId13" Type="http://purl.oclc.org/ooxml/officeDocument/relationships/image" Target="media/image3.png"/><Relationship Id="rId18" Type="http://purl.oclc.org/ooxml/officeDocument/relationships/image" Target="media/image8.png"/><Relationship Id="rId3" Type="http://purl.oclc.org/ooxml/officeDocument/relationships/styles" Target="styles.xml"/><Relationship Id="rId21" Type="http://purl.oclc.org/ooxml/officeDocument/relationships/theme" Target="theme/theme1.xml"/><Relationship Id="rId7" Type="http://purl.oclc.org/ooxml/officeDocument/relationships/endnotes" Target="endnotes.xml"/><Relationship Id="rId12" Type="http://purl.oclc.org/ooxml/officeDocument/relationships/image" Target="media/image2.png"/><Relationship Id="rId17" Type="http://purl.oclc.org/ooxml/officeDocument/relationships/image" Target="media/image7.png"/><Relationship Id="rId2" Type="http://purl.oclc.org/ooxml/officeDocument/relationships/numbering" Target="numbering.xml"/><Relationship Id="rId16" Type="http://purl.oclc.org/ooxml/officeDocument/relationships/image" Target="media/image6.jpeg"/><Relationship Id="rId20" Type="http://schemas.microsoft.com/office/2011/relationships/people" Target="people.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1.png"/><Relationship Id="rId5" Type="http://purl.oclc.org/ooxml/officeDocument/relationships/webSettings" Target="webSettings.xml"/><Relationship Id="rId15" Type="http://purl.oclc.org/ooxml/officeDocument/relationships/image" Target="media/image5.jpeg"/><Relationship Id="rId23" Type="http://schemas.microsoft.com/office/2018/08/relationships/commentsExtensible" Target="commentsExtensible.xml"/><Relationship Id="rId10" Type="http://purl.oclc.org/ooxml/officeDocument/relationships/footer" Target="footer1.xml"/><Relationship Id="rId19" Type="http://purl.oclc.org/ooxml/officeDocument/relationships/fontTable" Target="fontTable.xml"/><Relationship Id="rId4" Type="http://purl.oclc.org/ooxml/officeDocument/relationships/settings" Target="settings.xml"/><Relationship Id="rId9" Type="http://schemas.microsoft.com/office/2011/relationships/commentsExtended" Target="commentsExtended.xml"/><Relationship Id="rId14" Type="http://purl.oclc.org/ooxml/officeDocument/relationships/image" Target="media/image4.png"/><Relationship Id="rId22" Type="http://schemas.microsoft.com/office/2016/09/relationships/commentsIds" Target="commentsIds.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4DFBDB0A-13C1-4953-9059-CB60CFA32EDE}">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149</TotalTime>
  <Pages>3</Pages>
  <Words>836</Words>
  <Characters>4770</Characters>
  <Application>Microsoft Office Word</Application>
  <DocSecurity>0</DocSecurity>
  <Lines>39</Lines>
  <Paragraphs>11</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5595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GC</cp:lastModifiedBy>
  <cp:revision>10</cp:revision>
  <dcterms:created xsi:type="dcterms:W3CDTF">2020-05-22T06:06:00Z</dcterms:created>
  <dcterms:modified xsi:type="dcterms:W3CDTF">2020-05-22T09:43:00Z</dcterms:modified>
</cp:coreProperties>
</file>